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8092B" w14:textId="14047EFF" w:rsidR="002076B0" w:rsidRPr="004F4E38" w:rsidRDefault="00AB0E32" w:rsidP="00B97FA9">
      <w:pPr>
        <w:spacing w:after="20"/>
        <w:contextualSpacing/>
        <w:jc w:val="center"/>
        <w:outlineLvl w:val="0"/>
        <w:rPr>
          <w:rFonts w:ascii="Garamond" w:hAnsi="Garamond"/>
          <w:b/>
          <w:smallCaps/>
          <w:sz w:val="40"/>
          <w:szCs w:val="40"/>
        </w:rPr>
      </w:pPr>
      <w:r w:rsidRPr="004F4E38">
        <w:rPr>
          <w:rFonts w:ascii="Garamond" w:hAnsi="Garamond"/>
          <w:b/>
          <w:smallCaps/>
          <w:sz w:val="40"/>
          <w:szCs w:val="40"/>
        </w:rPr>
        <w:t xml:space="preserve">Alvis </w:t>
      </w:r>
      <w:proofErr w:type="spellStart"/>
      <w:r w:rsidRPr="004F4E38">
        <w:rPr>
          <w:rFonts w:ascii="Garamond" w:hAnsi="Garamond"/>
          <w:b/>
          <w:smallCaps/>
          <w:sz w:val="40"/>
          <w:szCs w:val="40"/>
        </w:rPr>
        <w:t>lim</w:t>
      </w:r>
      <w:proofErr w:type="spellEnd"/>
    </w:p>
    <w:p w14:paraId="74BE66D6" w14:textId="270987E7" w:rsidR="002076B0" w:rsidRPr="004F4E38" w:rsidRDefault="00AB0E32" w:rsidP="00B97FA9">
      <w:pPr>
        <w:contextualSpacing/>
        <w:jc w:val="center"/>
        <w:rPr>
          <w:rFonts w:ascii="Garamond" w:hAnsi="Garamond"/>
          <w:sz w:val="18"/>
          <w:szCs w:val="18"/>
        </w:rPr>
      </w:pPr>
      <w:r w:rsidRPr="004F4E38">
        <w:rPr>
          <w:rFonts w:ascii="Garamond" w:hAnsi="Garamond"/>
          <w:sz w:val="18"/>
          <w:szCs w:val="18"/>
        </w:rPr>
        <w:t>Jurong West Street 81</w:t>
      </w:r>
      <w:del w:id="0" w:author="Alvis Lim" w:date="2020-09-12T00:04:00Z">
        <w:r w:rsidR="00D05998" w:rsidRPr="004F4E38" w:rsidDel="00465E3F">
          <w:rPr>
            <w:rFonts w:ascii="Garamond" w:hAnsi="Garamond"/>
            <w:sz w:val="18"/>
            <w:szCs w:val="18"/>
          </w:rPr>
          <w:delText>,</w:delText>
        </w:r>
      </w:del>
      <w:r w:rsidR="00D05998" w:rsidRPr="004F4E38">
        <w:rPr>
          <w:rFonts w:ascii="Garamond" w:hAnsi="Garamond"/>
          <w:sz w:val="18"/>
          <w:szCs w:val="18"/>
        </w:rPr>
        <w:t xml:space="preserve"> #</w:t>
      </w:r>
      <w:r w:rsidRPr="004F4E38">
        <w:rPr>
          <w:rFonts w:ascii="Garamond" w:hAnsi="Garamond"/>
          <w:sz w:val="18"/>
          <w:szCs w:val="18"/>
        </w:rPr>
        <w:t>10</w:t>
      </w:r>
      <w:r w:rsidR="00D05998" w:rsidRPr="004F4E38">
        <w:rPr>
          <w:rFonts w:ascii="Garamond" w:hAnsi="Garamond"/>
          <w:sz w:val="18"/>
          <w:szCs w:val="18"/>
        </w:rPr>
        <w:t>-</w:t>
      </w:r>
      <w:r w:rsidRPr="004F4E38">
        <w:rPr>
          <w:rFonts w:ascii="Garamond" w:hAnsi="Garamond"/>
          <w:sz w:val="18"/>
          <w:szCs w:val="18"/>
        </w:rPr>
        <w:t>285</w:t>
      </w:r>
      <w:r w:rsidR="00D05998" w:rsidRPr="004F4E38">
        <w:rPr>
          <w:rFonts w:ascii="Garamond" w:hAnsi="Garamond"/>
          <w:sz w:val="18"/>
          <w:szCs w:val="18"/>
        </w:rPr>
        <w:t xml:space="preserve">, Singapore </w:t>
      </w:r>
      <w:r w:rsidRPr="004F4E38">
        <w:rPr>
          <w:rFonts w:ascii="Garamond" w:hAnsi="Garamond"/>
          <w:sz w:val="18"/>
          <w:szCs w:val="18"/>
        </w:rPr>
        <w:t>640851</w:t>
      </w:r>
      <w:r w:rsidR="00DC6D0E" w:rsidRPr="004F4E38">
        <w:rPr>
          <w:rFonts w:ascii="Garamond" w:hAnsi="Garamond"/>
          <w:sz w:val="18"/>
          <w:szCs w:val="18"/>
        </w:rPr>
        <w:t xml:space="preserve"> </w:t>
      </w:r>
      <w:r w:rsidR="004A2103" w:rsidRPr="004F4E38">
        <w:rPr>
          <w:rFonts w:ascii="Garamond" w:hAnsi="Garamond"/>
          <w:sz w:val="18"/>
          <w:szCs w:val="18"/>
        </w:rPr>
        <w:t xml:space="preserve">| </w:t>
      </w:r>
      <w:r w:rsidR="00572F7E" w:rsidRPr="004F4E38">
        <w:rPr>
          <w:rFonts w:ascii="Garamond" w:hAnsi="Garamond"/>
          <w:sz w:val="18"/>
          <w:szCs w:val="18"/>
        </w:rPr>
        <w:t>+65</w:t>
      </w:r>
      <w:r w:rsidR="00DC6D0E" w:rsidRPr="004F4E38">
        <w:rPr>
          <w:rFonts w:ascii="Garamond" w:hAnsi="Garamond"/>
          <w:sz w:val="18"/>
          <w:szCs w:val="18"/>
        </w:rPr>
        <w:t xml:space="preserve"> </w:t>
      </w:r>
      <w:r w:rsidRPr="004F4E38">
        <w:rPr>
          <w:rFonts w:ascii="Garamond" w:hAnsi="Garamond"/>
          <w:sz w:val="18"/>
          <w:szCs w:val="18"/>
        </w:rPr>
        <w:t>8611 6347</w:t>
      </w:r>
      <w:r w:rsidR="002076B0" w:rsidRPr="004F4E38">
        <w:rPr>
          <w:rFonts w:ascii="Garamond" w:hAnsi="Garamond"/>
          <w:sz w:val="18"/>
          <w:szCs w:val="18"/>
        </w:rPr>
        <w:t xml:space="preserve"> | </w:t>
      </w:r>
      <w:hyperlink r:id="rId8" w:history="1">
        <w:r w:rsidR="00151723" w:rsidRPr="004F4E38">
          <w:rPr>
            <w:rStyle w:val="Hyperlink"/>
            <w:rFonts w:ascii="Garamond" w:hAnsi="Garamond"/>
            <w:sz w:val="18"/>
            <w:szCs w:val="18"/>
          </w:rPr>
          <w:t>alvislws@gmail.com</w:t>
        </w:r>
      </w:hyperlink>
      <w:del w:id="1" w:author="Alvis Lim" w:date="2020-09-12T00:04:00Z">
        <w:r w:rsidR="00037C48" w:rsidRPr="00037C48" w:rsidDel="00465E3F">
          <w:rPr>
            <w:rStyle w:val="Hyperlink"/>
            <w:rFonts w:ascii="Garamond" w:hAnsi="Garamond"/>
            <w:sz w:val="18"/>
            <w:szCs w:val="18"/>
            <w:u w:val="none"/>
          </w:rPr>
          <w:delText xml:space="preserve"> |</w:delText>
        </w:r>
        <w:r w:rsidR="00037C48" w:rsidDel="00465E3F">
          <w:rPr>
            <w:rStyle w:val="Hyperlink"/>
            <w:rFonts w:ascii="Garamond" w:hAnsi="Garamond"/>
            <w:sz w:val="18"/>
            <w:szCs w:val="18"/>
          </w:rPr>
          <w:delText xml:space="preserve"> </w:delText>
        </w:r>
        <w:r w:rsidR="00037C48" w:rsidRPr="00037C48" w:rsidDel="00465E3F">
          <w:rPr>
            <w:rStyle w:val="Hyperlink"/>
            <w:rFonts w:ascii="Garamond" w:hAnsi="Garamond"/>
            <w:sz w:val="18"/>
            <w:szCs w:val="18"/>
          </w:rPr>
          <w:delText>https://alvislim.github.io/alvisportfolio/</w:delText>
        </w:r>
      </w:del>
    </w:p>
    <w:p w14:paraId="641C420B" w14:textId="7E6AF8D2" w:rsidR="00151723" w:rsidRPr="004F4E38" w:rsidRDefault="00151723" w:rsidP="00B97FA9">
      <w:pPr>
        <w:contextualSpacing/>
        <w:jc w:val="center"/>
        <w:rPr>
          <w:rFonts w:ascii="Garamond" w:hAnsi="Garamond"/>
          <w:sz w:val="18"/>
          <w:szCs w:val="18"/>
        </w:rPr>
      </w:pPr>
    </w:p>
    <w:p w14:paraId="5925ECC2" w14:textId="3397FF74" w:rsidR="00151723" w:rsidRPr="004F4E38" w:rsidRDefault="00151723" w:rsidP="00151723">
      <w:pPr>
        <w:pBdr>
          <w:bottom w:val="single" w:sz="4" w:space="1" w:color="auto"/>
        </w:pBdr>
        <w:spacing w:after="20"/>
        <w:contextualSpacing/>
        <w:outlineLvl w:val="0"/>
        <w:rPr>
          <w:rFonts w:ascii="Garamond" w:hAnsi="Garamond"/>
          <w:b/>
          <w:bCs/>
        </w:rPr>
      </w:pPr>
      <w:r w:rsidRPr="004F4E38">
        <w:rPr>
          <w:rFonts w:ascii="Garamond" w:hAnsi="Garamond"/>
          <w:b/>
          <w:bCs/>
        </w:rPr>
        <w:t>SUMMARY</w:t>
      </w:r>
    </w:p>
    <w:p w14:paraId="68D89DAD" w14:textId="78EFCB9E" w:rsidR="00151723" w:rsidDel="00D47DDE" w:rsidRDefault="00D47DDE" w:rsidP="00151723">
      <w:pPr>
        <w:contextualSpacing/>
        <w:rPr>
          <w:del w:id="2" w:author="Alvis Lim" w:date="2020-09-12T00:01:00Z"/>
          <w:rFonts w:ascii="Garamond" w:hAnsi="Garamond"/>
          <w:sz w:val="22"/>
          <w:szCs w:val="22"/>
        </w:rPr>
      </w:pPr>
      <w:ins w:id="3" w:author="Alvis Lim" w:date="2020-09-12T00:01:00Z">
        <w:r w:rsidRPr="00D47DDE">
          <w:rPr>
            <w:rFonts w:ascii="Garamond" w:hAnsi="Garamond"/>
            <w:sz w:val="22"/>
            <w:szCs w:val="22"/>
          </w:rPr>
          <w:t>An aspiring full stack web developer with more than 3 years of Test Analyst experience in FINTECH with well</w:t>
        </w:r>
      </w:ins>
      <w:ins w:id="4" w:author="Alvis Lim" w:date="2020-09-12T00:05:00Z">
        <w:r w:rsidR="00465E3F">
          <w:rPr>
            <w:rFonts w:ascii="Garamond" w:hAnsi="Garamond"/>
            <w:sz w:val="22"/>
            <w:szCs w:val="22"/>
          </w:rPr>
          <w:t>-</w:t>
        </w:r>
      </w:ins>
      <w:ins w:id="5" w:author="Alvis Lim" w:date="2020-09-12T00:01:00Z">
        <w:r w:rsidRPr="00D47DDE">
          <w:rPr>
            <w:rFonts w:ascii="Garamond" w:hAnsi="Garamond"/>
            <w:sz w:val="22"/>
            <w:szCs w:val="22"/>
          </w:rPr>
          <w:t>honed communication skills. As a Software Test Lead, I work well under pressure and have come to enjoy working in stressful and fast paced environment.</w:t>
        </w:r>
      </w:ins>
      <w:del w:id="6" w:author="Alvis Lim" w:date="2020-09-12T00:01:00Z">
        <w:r w:rsidR="00151723" w:rsidRPr="004F4E38" w:rsidDel="00D47DDE">
          <w:rPr>
            <w:rFonts w:ascii="Garamond" w:hAnsi="Garamond"/>
            <w:sz w:val="22"/>
            <w:szCs w:val="22"/>
          </w:rPr>
          <w:delText>An aspiring full stack developer with 3 years of test analyst experience. Having worked as a software test analyst, I have developed a strong communication skill and enjoys working in a highly stressful and face paced environment</w:delText>
        </w:r>
      </w:del>
    </w:p>
    <w:p w14:paraId="68AEEB87" w14:textId="77777777" w:rsidR="00D47DDE" w:rsidRPr="004F4E38" w:rsidRDefault="00D47DDE" w:rsidP="00151723">
      <w:pPr>
        <w:contextualSpacing/>
        <w:rPr>
          <w:ins w:id="7" w:author="Alvis Lim" w:date="2020-09-12T00:01:00Z"/>
          <w:rFonts w:ascii="Garamond" w:hAnsi="Garamond"/>
          <w:sz w:val="22"/>
          <w:szCs w:val="22"/>
        </w:rPr>
      </w:pPr>
    </w:p>
    <w:p w14:paraId="6CE41287" w14:textId="04A7AD92" w:rsidR="00151723" w:rsidRPr="004F4E38" w:rsidRDefault="00151723" w:rsidP="00151723">
      <w:pPr>
        <w:contextualSpacing/>
        <w:rPr>
          <w:rFonts w:ascii="Garamond" w:hAnsi="Garamond"/>
          <w:sz w:val="18"/>
          <w:szCs w:val="18"/>
        </w:rPr>
      </w:pPr>
    </w:p>
    <w:p w14:paraId="204718C3" w14:textId="79B8D4F9" w:rsidR="00151723" w:rsidRPr="004F4E38" w:rsidRDefault="00151723" w:rsidP="00151723">
      <w:pPr>
        <w:pBdr>
          <w:bottom w:val="single" w:sz="4" w:space="1" w:color="auto"/>
        </w:pBdr>
        <w:spacing w:after="20"/>
        <w:contextualSpacing/>
        <w:outlineLvl w:val="0"/>
        <w:rPr>
          <w:rFonts w:ascii="Garamond" w:hAnsi="Garamond"/>
          <w:b/>
          <w:bCs/>
        </w:rPr>
      </w:pPr>
      <w:r w:rsidRPr="004F4E38">
        <w:rPr>
          <w:rFonts w:ascii="Garamond" w:hAnsi="Garamond"/>
          <w:b/>
        </w:rPr>
        <w:t xml:space="preserve">GitHub </w:t>
      </w:r>
      <w:r w:rsidR="004F4E38">
        <w:rPr>
          <w:rFonts w:ascii="Garamond" w:hAnsi="Garamond"/>
          <w:b/>
        </w:rPr>
        <w:t>Projects</w:t>
      </w:r>
      <w:ins w:id="8" w:author="Alvis Lim" w:date="2020-09-12T00:03:00Z">
        <w:r w:rsidR="00465E3F">
          <w:rPr>
            <w:rFonts w:ascii="Garamond" w:hAnsi="Garamond"/>
            <w:b/>
          </w:rPr>
          <w:t xml:space="preserve"> - </w:t>
        </w:r>
        <w:r w:rsidR="00465E3F">
          <w:rPr>
            <w:rFonts w:ascii="Garamond" w:hAnsi="Garamond"/>
            <w:b/>
          </w:rPr>
          <w:fldChar w:fldCharType="begin"/>
        </w:r>
        <w:r w:rsidR="00465E3F">
          <w:rPr>
            <w:rFonts w:ascii="Garamond" w:hAnsi="Garamond"/>
            <w:b/>
          </w:rPr>
          <w:instrText xml:space="preserve"> HYPERLINK "</w:instrText>
        </w:r>
        <w:r w:rsidR="00465E3F" w:rsidRPr="00465E3F">
          <w:rPr>
            <w:rFonts w:ascii="Garamond" w:hAnsi="Garamond"/>
            <w:b/>
          </w:rPr>
          <w:instrText>https://alvislim.github.io/alvisportfolio/</w:instrText>
        </w:r>
        <w:r w:rsidR="00465E3F">
          <w:rPr>
            <w:rFonts w:ascii="Garamond" w:hAnsi="Garamond"/>
            <w:b/>
          </w:rPr>
          <w:instrText xml:space="preserve">" </w:instrText>
        </w:r>
        <w:r w:rsidR="00465E3F">
          <w:rPr>
            <w:rFonts w:ascii="Garamond" w:hAnsi="Garamond"/>
            <w:b/>
          </w:rPr>
          <w:fldChar w:fldCharType="separate"/>
        </w:r>
        <w:r w:rsidR="00465E3F" w:rsidRPr="008A2E14">
          <w:rPr>
            <w:rStyle w:val="Hyperlink"/>
            <w:rFonts w:ascii="Garamond" w:hAnsi="Garamond"/>
            <w:b/>
          </w:rPr>
          <w:t>https://alvislim.github.io/alvisportfolio/</w:t>
        </w:r>
        <w:r w:rsidR="00465E3F">
          <w:rPr>
            <w:rFonts w:ascii="Garamond" w:hAnsi="Garamond"/>
            <w:b/>
          </w:rPr>
          <w:fldChar w:fldCharType="end"/>
        </w:r>
        <w:r w:rsidR="00465E3F">
          <w:rPr>
            <w:rFonts w:ascii="Garamond" w:hAnsi="Garamond"/>
            <w:b/>
          </w:rPr>
          <w:t xml:space="preserve"> </w:t>
        </w:r>
      </w:ins>
    </w:p>
    <w:p w14:paraId="20C7D74A" w14:textId="0846494E" w:rsidR="00B709FF" w:rsidRPr="004F4E38" w:rsidDel="00465E3F" w:rsidRDefault="00B709FF" w:rsidP="00151723">
      <w:pPr>
        <w:widowControl w:val="0"/>
        <w:tabs>
          <w:tab w:val="left" w:pos="10632"/>
        </w:tabs>
        <w:autoSpaceDE w:val="0"/>
        <w:autoSpaceDN w:val="0"/>
        <w:adjustRightInd w:val="0"/>
        <w:spacing w:line="216" w:lineRule="auto"/>
        <w:rPr>
          <w:del w:id="9" w:author="Alvis Lim" w:date="2020-09-12T00:02:00Z"/>
          <w:rStyle w:val="Hyperlink"/>
          <w:rFonts w:ascii="Garamond" w:hAnsi="Garamond"/>
        </w:rPr>
      </w:pPr>
    </w:p>
    <w:p w14:paraId="104912D3" w14:textId="4C8F7763" w:rsidR="00B709FF" w:rsidRPr="004F4E38" w:rsidRDefault="00995FE6" w:rsidP="00151723">
      <w:pPr>
        <w:widowControl w:val="0"/>
        <w:tabs>
          <w:tab w:val="left" w:pos="10632"/>
        </w:tabs>
        <w:autoSpaceDE w:val="0"/>
        <w:autoSpaceDN w:val="0"/>
        <w:adjustRightInd w:val="0"/>
        <w:spacing w:line="216" w:lineRule="auto"/>
        <w:rPr>
          <w:rFonts w:ascii="Garamond" w:hAnsi="Garamond"/>
          <w:b/>
        </w:rPr>
      </w:pPr>
      <w:ins w:id="10" w:author="Alvis Lim" w:date="2020-09-06T18:57:00Z">
        <w:r>
          <w:rPr>
            <w:rFonts w:ascii="Garamond" w:hAnsi="Garamond"/>
            <w:b/>
          </w:rPr>
          <w:t>1</w:t>
        </w:r>
        <w:r w:rsidRPr="00995FE6">
          <w:rPr>
            <w:rFonts w:ascii="Garamond" w:hAnsi="Garamond"/>
            <w:b/>
            <w:vertAlign w:val="superscript"/>
            <w:rPrChange w:id="11" w:author="Alvis Lim" w:date="2020-09-06T18:57:00Z">
              <w:rPr>
                <w:rFonts w:ascii="Garamond" w:hAnsi="Garamond"/>
                <w:b/>
              </w:rPr>
            </w:rPrChange>
          </w:rPr>
          <w:t>st</w:t>
        </w:r>
        <w:r>
          <w:rPr>
            <w:rFonts w:ascii="Garamond" w:hAnsi="Garamond"/>
            <w:b/>
          </w:rPr>
          <w:t xml:space="preserve"> Project - </w:t>
        </w:r>
      </w:ins>
      <w:proofErr w:type="spellStart"/>
      <w:r w:rsidR="00B709FF" w:rsidRPr="004F4E38">
        <w:rPr>
          <w:rFonts w:ascii="Garamond" w:hAnsi="Garamond"/>
          <w:b/>
        </w:rPr>
        <w:t>Covid</w:t>
      </w:r>
      <w:proofErr w:type="spellEnd"/>
      <w:r w:rsidR="00B709FF" w:rsidRPr="004F4E38">
        <w:rPr>
          <w:rFonts w:ascii="Garamond" w:hAnsi="Garamond"/>
          <w:b/>
        </w:rPr>
        <w:t xml:space="preserve"> Interactive </w:t>
      </w:r>
      <w:ins w:id="12" w:author="Alvis Lim" w:date="2020-09-12T00:07:00Z">
        <w:r w:rsidR="00465E3F">
          <w:rPr>
            <w:rFonts w:ascii="Garamond" w:hAnsi="Garamond"/>
            <w:b/>
          </w:rPr>
          <w:t>D</w:t>
        </w:r>
      </w:ins>
      <w:del w:id="13" w:author="Alvis Lim" w:date="2020-09-12T00:07:00Z">
        <w:r w:rsidR="00B709FF" w:rsidRPr="004F4E38" w:rsidDel="00465E3F">
          <w:rPr>
            <w:rFonts w:ascii="Garamond" w:hAnsi="Garamond"/>
            <w:b/>
          </w:rPr>
          <w:delText>d</w:delText>
        </w:r>
      </w:del>
      <w:r w:rsidR="00B709FF" w:rsidRPr="004F4E38">
        <w:rPr>
          <w:rFonts w:ascii="Garamond" w:hAnsi="Garamond"/>
          <w:b/>
        </w:rPr>
        <w:t>ashboard</w:t>
      </w:r>
    </w:p>
    <w:p w14:paraId="7AEA5D1D" w14:textId="5EB7E00B" w:rsidR="00B709FF" w:rsidRPr="004F4E38" w:rsidRDefault="00B709FF" w:rsidP="00151723">
      <w:pPr>
        <w:widowControl w:val="0"/>
        <w:tabs>
          <w:tab w:val="left" w:pos="10632"/>
        </w:tabs>
        <w:autoSpaceDE w:val="0"/>
        <w:autoSpaceDN w:val="0"/>
        <w:adjustRightInd w:val="0"/>
        <w:spacing w:line="216" w:lineRule="auto"/>
        <w:rPr>
          <w:rFonts w:ascii="Garamond" w:hAnsi="Garamond"/>
          <w:sz w:val="22"/>
          <w:szCs w:val="22"/>
          <w:shd w:val="clear" w:color="auto" w:fill="FFFFFF"/>
        </w:rPr>
      </w:pPr>
      <w:r w:rsidRPr="004F4E38">
        <w:rPr>
          <w:rFonts w:ascii="Garamond" w:hAnsi="Garamond"/>
          <w:sz w:val="22"/>
          <w:szCs w:val="22"/>
          <w:shd w:val="clear" w:color="auto" w:fill="FFFFFF"/>
        </w:rPr>
        <w:t xml:space="preserve">An application to track and filter the number of </w:t>
      </w:r>
      <w:proofErr w:type="spellStart"/>
      <w:r w:rsidRPr="004F4E38">
        <w:rPr>
          <w:rFonts w:ascii="Garamond" w:hAnsi="Garamond"/>
          <w:sz w:val="22"/>
          <w:szCs w:val="22"/>
          <w:shd w:val="clear" w:color="auto" w:fill="FFFFFF"/>
        </w:rPr>
        <w:t>Covid</w:t>
      </w:r>
      <w:proofErr w:type="spellEnd"/>
      <w:r w:rsidRPr="004F4E38">
        <w:rPr>
          <w:rFonts w:ascii="Garamond" w:hAnsi="Garamond"/>
          <w:sz w:val="22"/>
          <w:szCs w:val="22"/>
          <w:shd w:val="clear" w:color="auto" w:fill="FFFFFF"/>
        </w:rPr>
        <w:t xml:space="preserve"> cases worldwide</w:t>
      </w:r>
    </w:p>
    <w:p w14:paraId="4F1AE468" w14:textId="77777777" w:rsidR="004F4E38" w:rsidRPr="004F4E38" w:rsidDel="00465E3F" w:rsidRDefault="004F4E38" w:rsidP="00151723">
      <w:pPr>
        <w:widowControl w:val="0"/>
        <w:tabs>
          <w:tab w:val="left" w:pos="10632"/>
        </w:tabs>
        <w:autoSpaceDE w:val="0"/>
        <w:autoSpaceDN w:val="0"/>
        <w:adjustRightInd w:val="0"/>
        <w:spacing w:line="216" w:lineRule="auto"/>
        <w:rPr>
          <w:del w:id="14" w:author="Alvis Lim" w:date="2020-09-12T00:06:00Z"/>
          <w:rFonts w:ascii="Garamond" w:hAnsi="Garamond"/>
          <w:sz w:val="20"/>
          <w:szCs w:val="20"/>
          <w:shd w:val="clear" w:color="auto" w:fill="FFFFFF"/>
        </w:rPr>
      </w:pPr>
    </w:p>
    <w:p w14:paraId="7EB117FD" w14:textId="419D4072" w:rsidR="00B709FF" w:rsidRPr="004F4E38" w:rsidDel="00465E3F" w:rsidRDefault="00B709FF" w:rsidP="00151723">
      <w:pPr>
        <w:widowControl w:val="0"/>
        <w:tabs>
          <w:tab w:val="left" w:pos="10632"/>
        </w:tabs>
        <w:autoSpaceDE w:val="0"/>
        <w:autoSpaceDN w:val="0"/>
        <w:adjustRightInd w:val="0"/>
        <w:spacing w:line="216" w:lineRule="auto"/>
        <w:rPr>
          <w:del w:id="15" w:author="Alvis Lim" w:date="2020-09-12T00:02:00Z"/>
          <w:rFonts w:ascii="Garamond" w:hAnsi="Garamond"/>
          <w:sz w:val="22"/>
          <w:szCs w:val="22"/>
        </w:rPr>
      </w:pPr>
      <w:del w:id="16" w:author="Alvis Lim" w:date="2020-09-12T00:02:00Z">
        <w:r w:rsidRPr="004F4E38" w:rsidDel="00465E3F">
          <w:rPr>
            <w:rFonts w:ascii="Garamond" w:hAnsi="Garamond"/>
            <w:b/>
            <w:bCs/>
          </w:rPr>
          <w:delText>Technology</w:delText>
        </w:r>
        <w:r w:rsidR="00037C48" w:rsidDel="00465E3F">
          <w:rPr>
            <w:rFonts w:ascii="Garamond" w:hAnsi="Garamond"/>
            <w:b/>
            <w:bCs/>
          </w:rPr>
          <w:delText xml:space="preserve"> </w:delText>
        </w:r>
        <w:r w:rsidRPr="004F4E38" w:rsidDel="00465E3F">
          <w:rPr>
            <w:rFonts w:ascii="Garamond" w:hAnsi="Garamond"/>
            <w:sz w:val="22"/>
            <w:szCs w:val="22"/>
          </w:rPr>
          <w:delText>– Jquery, Chosen, Ajax, Javascript, Bootstrap, ChartJS</w:delText>
        </w:r>
        <w:r w:rsidR="004F4E38" w:rsidRPr="004F4E38" w:rsidDel="00465E3F">
          <w:rPr>
            <w:rFonts w:ascii="Garamond" w:hAnsi="Garamond"/>
            <w:sz w:val="22"/>
            <w:szCs w:val="22"/>
          </w:rPr>
          <w:delText>, DataTable</w:delText>
        </w:r>
      </w:del>
    </w:p>
    <w:p w14:paraId="3EA0853A" w14:textId="69E63F4B" w:rsidR="004F4E38" w:rsidRPr="004F4E38" w:rsidDel="00465E3F" w:rsidRDefault="004F4E38" w:rsidP="00151723">
      <w:pPr>
        <w:widowControl w:val="0"/>
        <w:tabs>
          <w:tab w:val="left" w:pos="10632"/>
        </w:tabs>
        <w:autoSpaceDE w:val="0"/>
        <w:autoSpaceDN w:val="0"/>
        <w:adjustRightInd w:val="0"/>
        <w:spacing w:line="216" w:lineRule="auto"/>
        <w:rPr>
          <w:del w:id="17" w:author="Alvis Lim" w:date="2020-09-12T00:02:00Z"/>
          <w:rFonts w:ascii="Garamond" w:hAnsi="Garamond"/>
        </w:rPr>
      </w:pPr>
      <w:del w:id="18" w:author="Alvis Lim" w:date="2020-09-12T00:02:00Z">
        <w:r w:rsidRPr="004F4E38" w:rsidDel="00465E3F">
          <w:rPr>
            <w:rFonts w:ascii="Garamond" w:hAnsi="Garamond"/>
            <w:b/>
            <w:bCs/>
            <w:sz w:val="22"/>
            <w:szCs w:val="22"/>
          </w:rPr>
          <w:delText xml:space="preserve">GITHUB REPO - </w:delText>
        </w:r>
        <w:r w:rsidR="0077374D" w:rsidDel="00465E3F">
          <w:fldChar w:fldCharType="begin"/>
        </w:r>
        <w:r w:rsidR="0077374D" w:rsidDel="00465E3F">
          <w:delInstrText xml:space="preserve"> HYPERLINK "https://github.com/alvislim/Covid19-Interactive-dashboard" </w:delInstrText>
        </w:r>
        <w:r w:rsidR="0077374D" w:rsidDel="00465E3F">
          <w:fldChar w:fldCharType="separate"/>
        </w:r>
        <w:r w:rsidRPr="002E5F8D" w:rsidDel="00465E3F">
          <w:rPr>
            <w:rStyle w:val="Hyperlink"/>
            <w:rFonts w:ascii="Garamond" w:hAnsi="Garamond"/>
          </w:rPr>
          <w:delText>https://github.com/alvislim/Covid19-Interactive-dashboard</w:delText>
        </w:r>
        <w:r w:rsidR="0077374D" w:rsidDel="00465E3F">
          <w:rPr>
            <w:rStyle w:val="Hyperlink"/>
            <w:rFonts w:ascii="Garamond" w:hAnsi="Garamond"/>
          </w:rPr>
          <w:fldChar w:fldCharType="end"/>
        </w:r>
      </w:del>
    </w:p>
    <w:p w14:paraId="051A1F65" w14:textId="225810BF" w:rsidR="004F4E38" w:rsidRPr="004F4E38" w:rsidDel="00465E3F" w:rsidRDefault="004F4E38" w:rsidP="00151723">
      <w:pPr>
        <w:widowControl w:val="0"/>
        <w:tabs>
          <w:tab w:val="left" w:pos="10632"/>
        </w:tabs>
        <w:autoSpaceDE w:val="0"/>
        <w:autoSpaceDN w:val="0"/>
        <w:adjustRightInd w:val="0"/>
        <w:spacing w:line="216" w:lineRule="auto"/>
        <w:rPr>
          <w:del w:id="19" w:author="Alvis Lim" w:date="2020-09-12T00:02:00Z"/>
          <w:rFonts w:ascii="Garamond" w:hAnsi="Garamond"/>
          <w:u w:val="single"/>
        </w:rPr>
      </w:pPr>
      <w:del w:id="20" w:author="Alvis Lim" w:date="2020-09-12T00:02:00Z">
        <w:r w:rsidRPr="004F4E38" w:rsidDel="00465E3F">
          <w:rPr>
            <w:rFonts w:ascii="Garamond" w:hAnsi="Garamond"/>
            <w:b/>
            <w:bCs/>
          </w:rPr>
          <w:delText>DEMO</w:delText>
        </w:r>
        <w:r w:rsidRPr="004F4E38" w:rsidDel="00465E3F">
          <w:rPr>
            <w:rFonts w:ascii="Garamond" w:hAnsi="Garamond"/>
          </w:rPr>
          <w:delText xml:space="preserve"> - </w:delText>
        </w:r>
        <w:r w:rsidR="0077374D" w:rsidDel="00465E3F">
          <w:fldChar w:fldCharType="begin"/>
        </w:r>
        <w:r w:rsidR="0077374D" w:rsidDel="00465E3F">
          <w:delInstrText xml:space="preserve"> HYPERLINK "https://alvislim.github.io/Covid19-Interactive-dashboard/" </w:delInstrText>
        </w:r>
        <w:r w:rsidR="0077374D" w:rsidDel="00465E3F">
          <w:fldChar w:fldCharType="separate"/>
        </w:r>
        <w:r w:rsidRPr="004F4E38" w:rsidDel="00465E3F">
          <w:rPr>
            <w:rStyle w:val="Hyperlink"/>
            <w:rFonts w:ascii="Garamond" w:hAnsi="Garamond"/>
            <w:color w:val="0366D6"/>
            <w:shd w:val="clear" w:color="auto" w:fill="FFFFFF"/>
          </w:rPr>
          <w:delText>https://alvislim.github.io/Covid19-Interactive-dashboard/</w:delText>
        </w:r>
        <w:r w:rsidR="0077374D" w:rsidDel="00465E3F">
          <w:rPr>
            <w:rStyle w:val="Hyperlink"/>
            <w:rFonts w:ascii="Garamond" w:hAnsi="Garamond"/>
            <w:color w:val="0366D6"/>
            <w:shd w:val="clear" w:color="auto" w:fill="FFFFFF"/>
          </w:rPr>
          <w:fldChar w:fldCharType="end"/>
        </w:r>
      </w:del>
    </w:p>
    <w:p w14:paraId="3D3D344B" w14:textId="700BE68D" w:rsidR="004F4E38" w:rsidRDefault="004F4E38" w:rsidP="00151723">
      <w:pPr>
        <w:widowControl w:val="0"/>
        <w:tabs>
          <w:tab w:val="left" w:pos="10632"/>
        </w:tabs>
        <w:autoSpaceDE w:val="0"/>
        <w:autoSpaceDN w:val="0"/>
        <w:adjustRightInd w:val="0"/>
        <w:spacing w:line="216" w:lineRule="auto"/>
        <w:rPr>
          <w:rFonts w:ascii="Garamond" w:hAnsi="Garamond"/>
        </w:rPr>
      </w:pPr>
    </w:p>
    <w:p w14:paraId="1398B01A" w14:textId="35BE061F" w:rsidR="004F4E38" w:rsidRDefault="00995FE6" w:rsidP="00151723">
      <w:pPr>
        <w:widowControl w:val="0"/>
        <w:tabs>
          <w:tab w:val="left" w:pos="10632"/>
        </w:tabs>
        <w:autoSpaceDE w:val="0"/>
        <w:autoSpaceDN w:val="0"/>
        <w:adjustRightInd w:val="0"/>
        <w:spacing w:line="216" w:lineRule="auto"/>
        <w:rPr>
          <w:rFonts w:ascii="Garamond" w:hAnsi="Garamond"/>
          <w:b/>
        </w:rPr>
      </w:pPr>
      <w:ins w:id="21" w:author="Alvis Lim" w:date="2020-09-06T18:57:00Z">
        <w:r>
          <w:rPr>
            <w:rFonts w:ascii="Garamond" w:hAnsi="Garamond"/>
            <w:b/>
          </w:rPr>
          <w:t>2</w:t>
        </w:r>
        <w:r w:rsidRPr="00995FE6">
          <w:rPr>
            <w:rFonts w:ascii="Garamond" w:hAnsi="Garamond"/>
            <w:b/>
            <w:vertAlign w:val="superscript"/>
            <w:rPrChange w:id="22" w:author="Alvis Lim" w:date="2020-09-06T18:57:00Z">
              <w:rPr>
                <w:rFonts w:ascii="Garamond" w:hAnsi="Garamond"/>
                <w:b/>
              </w:rPr>
            </w:rPrChange>
          </w:rPr>
          <w:t>nd</w:t>
        </w:r>
        <w:r>
          <w:rPr>
            <w:rFonts w:ascii="Garamond" w:hAnsi="Garamond"/>
            <w:b/>
          </w:rPr>
          <w:t xml:space="preserve"> Pro</w:t>
        </w:r>
      </w:ins>
      <w:ins w:id="23" w:author="Alvis Lim" w:date="2020-09-06T19:02:00Z">
        <w:r w:rsidR="004E5A5D">
          <w:rPr>
            <w:rFonts w:ascii="Garamond" w:hAnsi="Garamond"/>
            <w:b/>
          </w:rPr>
          <w:t>j</w:t>
        </w:r>
      </w:ins>
      <w:ins w:id="24" w:author="Alvis Lim" w:date="2020-09-06T18:57:00Z">
        <w:r>
          <w:rPr>
            <w:rFonts w:ascii="Garamond" w:hAnsi="Garamond"/>
            <w:b/>
          </w:rPr>
          <w:t xml:space="preserve">ect - </w:t>
        </w:r>
      </w:ins>
      <w:r w:rsidR="004F4E38">
        <w:rPr>
          <w:rFonts w:ascii="Garamond" w:hAnsi="Garamond"/>
          <w:b/>
        </w:rPr>
        <w:t>Singapore Rewards Tracker</w:t>
      </w:r>
    </w:p>
    <w:p w14:paraId="5A99D9DB" w14:textId="31FC4631" w:rsidR="004F4E38" w:rsidDel="00465E3F" w:rsidRDefault="004F4E38" w:rsidP="00151723">
      <w:pPr>
        <w:widowControl w:val="0"/>
        <w:tabs>
          <w:tab w:val="left" w:pos="10632"/>
        </w:tabs>
        <w:autoSpaceDE w:val="0"/>
        <w:autoSpaceDN w:val="0"/>
        <w:adjustRightInd w:val="0"/>
        <w:spacing w:line="216" w:lineRule="auto"/>
        <w:rPr>
          <w:del w:id="25" w:author="Alvis Lim" w:date="2020-09-12T00:06:00Z"/>
          <w:rFonts w:ascii="Garamond" w:hAnsi="Garamond"/>
          <w:sz w:val="22"/>
          <w:szCs w:val="22"/>
          <w:shd w:val="clear" w:color="auto" w:fill="FFFFFF"/>
        </w:rPr>
      </w:pPr>
      <w:r w:rsidRPr="004F4E38">
        <w:rPr>
          <w:rFonts w:ascii="Garamond" w:hAnsi="Garamond"/>
          <w:sz w:val="22"/>
          <w:szCs w:val="22"/>
          <w:shd w:val="clear" w:color="auto" w:fill="FFFFFF"/>
        </w:rPr>
        <w:t>A</w:t>
      </w:r>
      <w:r>
        <w:rPr>
          <w:rFonts w:ascii="Garamond" w:hAnsi="Garamond"/>
          <w:sz w:val="22"/>
          <w:szCs w:val="22"/>
          <w:shd w:val="clear" w:color="auto" w:fill="FFFFFF"/>
        </w:rPr>
        <w:t xml:space="preserve"> full CRUD application which allow user to track individual rewards expiry date, user will also be able to export via PDF, Print and CSV their created rewards. To send email notification to Users daily if they have rewards which is expiring in 3 days.</w:t>
      </w:r>
    </w:p>
    <w:p w14:paraId="361DA064" w14:textId="317BCCF9" w:rsidR="004F4E38" w:rsidRDefault="004F4E38" w:rsidP="00151723">
      <w:pPr>
        <w:widowControl w:val="0"/>
        <w:tabs>
          <w:tab w:val="left" w:pos="10632"/>
        </w:tabs>
        <w:autoSpaceDE w:val="0"/>
        <w:autoSpaceDN w:val="0"/>
        <w:adjustRightInd w:val="0"/>
        <w:spacing w:line="216" w:lineRule="auto"/>
        <w:rPr>
          <w:rFonts w:ascii="Garamond" w:hAnsi="Garamond"/>
          <w:sz w:val="22"/>
          <w:szCs w:val="22"/>
          <w:shd w:val="clear" w:color="auto" w:fill="FFFFFF"/>
        </w:rPr>
      </w:pPr>
    </w:p>
    <w:p w14:paraId="61850CFB" w14:textId="2582487A" w:rsidR="004F4E38" w:rsidDel="00465E3F" w:rsidRDefault="004F4E38" w:rsidP="004F4E38">
      <w:pPr>
        <w:widowControl w:val="0"/>
        <w:tabs>
          <w:tab w:val="left" w:pos="10632"/>
        </w:tabs>
        <w:autoSpaceDE w:val="0"/>
        <w:autoSpaceDN w:val="0"/>
        <w:adjustRightInd w:val="0"/>
        <w:spacing w:line="216" w:lineRule="auto"/>
        <w:rPr>
          <w:del w:id="26" w:author="Alvis Lim" w:date="2020-09-12T00:02:00Z"/>
          <w:rFonts w:ascii="Garamond" w:hAnsi="Garamond"/>
          <w:sz w:val="22"/>
          <w:szCs w:val="22"/>
        </w:rPr>
      </w:pPr>
      <w:del w:id="27" w:author="Alvis Lim" w:date="2020-09-12T00:02:00Z">
        <w:r w:rsidRPr="004F4E38" w:rsidDel="00465E3F">
          <w:rPr>
            <w:rFonts w:ascii="Garamond" w:hAnsi="Garamond"/>
            <w:b/>
            <w:bCs/>
          </w:rPr>
          <w:delText>Technology</w:delText>
        </w:r>
        <w:r w:rsidR="00037C48" w:rsidDel="00465E3F">
          <w:rPr>
            <w:rFonts w:ascii="Garamond" w:hAnsi="Garamond"/>
            <w:b/>
            <w:bCs/>
          </w:rPr>
          <w:delText xml:space="preserve"> </w:delText>
        </w:r>
        <w:r w:rsidRPr="004F4E38" w:rsidDel="00465E3F">
          <w:rPr>
            <w:rFonts w:ascii="Garamond" w:hAnsi="Garamond"/>
            <w:sz w:val="22"/>
            <w:szCs w:val="22"/>
          </w:rPr>
          <w:delText xml:space="preserve">– </w:delText>
        </w:r>
        <w:r w:rsidDel="00465E3F">
          <w:rPr>
            <w:rFonts w:ascii="Garamond" w:hAnsi="Garamond"/>
            <w:sz w:val="22"/>
            <w:szCs w:val="22"/>
          </w:rPr>
          <w:delText>EJS, Bcrypt, PassportJS (Local Strategy), Mongoose, Connect-Flash, Express-Session, MomentJS, DataTable, Nodemailer, Node-</w:delText>
        </w:r>
      </w:del>
      <w:del w:id="28" w:author="Alvis Lim" w:date="2020-09-06T19:06:00Z">
        <w:r w:rsidDel="0064166B">
          <w:rPr>
            <w:rFonts w:ascii="Garamond" w:hAnsi="Garamond"/>
            <w:sz w:val="22"/>
            <w:szCs w:val="22"/>
          </w:rPr>
          <w:delText>cron, Bootstrap,</w:delText>
        </w:r>
      </w:del>
      <w:del w:id="29" w:author="Alvis Lim" w:date="2020-09-12T00:02:00Z">
        <w:r w:rsidDel="00465E3F">
          <w:rPr>
            <w:rFonts w:ascii="Garamond" w:hAnsi="Garamond"/>
            <w:sz w:val="22"/>
            <w:szCs w:val="22"/>
          </w:rPr>
          <w:delText xml:space="preserve"> SweetAlert</w:delText>
        </w:r>
      </w:del>
    </w:p>
    <w:p w14:paraId="6BC65239" w14:textId="55BED618" w:rsidR="004F4E38" w:rsidRPr="004F4E38" w:rsidDel="00465E3F" w:rsidRDefault="004F4E38" w:rsidP="004F4E38">
      <w:pPr>
        <w:widowControl w:val="0"/>
        <w:tabs>
          <w:tab w:val="left" w:pos="10632"/>
        </w:tabs>
        <w:autoSpaceDE w:val="0"/>
        <w:autoSpaceDN w:val="0"/>
        <w:adjustRightInd w:val="0"/>
        <w:spacing w:line="216" w:lineRule="auto"/>
        <w:rPr>
          <w:del w:id="30" w:author="Alvis Lim" w:date="2020-09-12T00:02:00Z"/>
          <w:rFonts w:ascii="Garamond" w:hAnsi="Garamond"/>
        </w:rPr>
      </w:pPr>
      <w:del w:id="31" w:author="Alvis Lim" w:date="2020-09-12T00:02:00Z">
        <w:r w:rsidRPr="004F4E38" w:rsidDel="00465E3F">
          <w:rPr>
            <w:rFonts w:ascii="Garamond" w:hAnsi="Garamond"/>
            <w:b/>
            <w:bCs/>
            <w:sz w:val="22"/>
            <w:szCs w:val="22"/>
          </w:rPr>
          <w:delText xml:space="preserve">GITHUB REPO - </w:delText>
        </w:r>
        <w:r w:rsidR="0077374D" w:rsidDel="00465E3F">
          <w:fldChar w:fldCharType="begin"/>
        </w:r>
        <w:r w:rsidR="0077374D" w:rsidDel="00465E3F">
          <w:delInstrText xml:space="preserve"> HYPERLINK "https://github.com/alvislim/SG_Rewards_Tracker" </w:delInstrText>
        </w:r>
        <w:r w:rsidR="0077374D" w:rsidDel="00465E3F">
          <w:fldChar w:fldCharType="separate"/>
        </w:r>
        <w:r w:rsidRPr="004F4E38" w:rsidDel="00465E3F">
          <w:rPr>
            <w:rStyle w:val="Hyperlink"/>
            <w:rFonts w:ascii="Garamond" w:hAnsi="Garamond"/>
          </w:rPr>
          <w:delText>https://github.com/alvislim/SG_Rewards_Tracker</w:delText>
        </w:r>
        <w:r w:rsidR="0077374D" w:rsidDel="00465E3F">
          <w:rPr>
            <w:rStyle w:val="Hyperlink"/>
            <w:rFonts w:ascii="Garamond" w:hAnsi="Garamond"/>
          </w:rPr>
          <w:fldChar w:fldCharType="end"/>
        </w:r>
      </w:del>
    </w:p>
    <w:p w14:paraId="324D3597" w14:textId="30097B6B" w:rsidR="004F4E38" w:rsidDel="00465E3F" w:rsidRDefault="004F4E38" w:rsidP="004F4E38">
      <w:pPr>
        <w:widowControl w:val="0"/>
        <w:tabs>
          <w:tab w:val="left" w:pos="10632"/>
        </w:tabs>
        <w:autoSpaceDE w:val="0"/>
        <w:autoSpaceDN w:val="0"/>
        <w:adjustRightInd w:val="0"/>
        <w:spacing w:line="216" w:lineRule="auto"/>
        <w:rPr>
          <w:del w:id="32" w:author="Alvis Lim" w:date="2020-09-12T00:02:00Z"/>
          <w:rStyle w:val="Hyperlink"/>
          <w:rFonts w:ascii="Garamond" w:hAnsi="Garamond"/>
        </w:rPr>
      </w:pPr>
      <w:del w:id="33" w:author="Alvis Lim" w:date="2020-09-12T00:02:00Z">
        <w:r w:rsidRPr="004F4E38" w:rsidDel="00465E3F">
          <w:rPr>
            <w:rFonts w:ascii="Garamond" w:hAnsi="Garamond"/>
            <w:b/>
            <w:bCs/>
          </w:rPr>
          <w:delText>DEMO</w:delText>
        </w:r>
        <w:r w:rsidRPr="004F4E38" w:rsidDel="00465E3F">
          <w:rPr>
            <w:rFonts w:ascii="Garamond" w:hAnsi="Garamond"/>
          </w:rPr>
          <w:delText xml:space="preserve"> - </w:delText>
        </w:r>
        <w:r w:rsidR="0077374D" w:rsidDel="00465E3F">
          <w:fldChar w:fldCharType="begin"/>
        </w:r>
        <w:r w:rsidR="0077374D" w:rsidDel="00465E3F">
          <w:delInstrText xml:space="preserve"> HYPERLINK "https://mighty-caverns-14844.herokuapp.com/" </w:delInstrText>
        </w:r>
        <w:r w:rsidR="0077374D" w:rsidDel="00465E3F">
          <w:fldChar w:fldCharType="separate"/>
        </w:r>
        <w:r w:rsidRPr="004F4E38" w:rsidDel="00465E3F">
          <w:rPr>
            <w:rStyle w:val="Hyperlink"/>
            <w:rFonts w:ascii="Garamond" w:hAnsi="Garamond"/>
          </w:rPr>
          <w:delText>https://mighty-caverns-14844.herokuapp.com/</w:delText>
        </w:r>
        <w:r w:rsidR="0077374D" w:rsidDel="00465E3F">
          <w:rPr>
            <w:rStyle w:val="Hyperlink"/>
            <w:rFonts w:ascii="Garamond" w:hAnsi="Garamond"/>
          </w:rPr>
          <w:fldChar w:fldCharType="end"/>
        </w:r>
      </w:del>
    </w:p>
    <w:p w14:paraId="0BEE6985" w14:textId="5452BA21" w:rsidR="00037C48" w:rsidRDefault="00037C48" w:rsidP="004F4E38">
      <w:pPr>
        <w:widowControl w:val="0"/>
        <w:tabs>
          <w:tab w:val="left" w:pos="10632"/>
        </w:tabs>
        <w:autoSpaceDE w:val="0"/>
        <w:autoSpaceDN w:val="0"/>
        <w:adjustRightInd w:val="0"/>
        <w:spacing w:line="216" w:lineRule="auto"/>
        <w:rPr>
          <w:rStyle w:val="Hyperlink"/>
          <w:rFonts w:ascii="Garamond" w:hAnsi="Garamond"/>
        </w:rPr>
      </w:pPr>
    </w:p>
    <w:p w14:paraId="238F99BE" w14:textId="1910C7A6" w:rsidR="00037C48" w:rsidRDefault="00995FE6" w:rsidP="00037C48">
      <w:pPr>
        <w:widowControl w:val="0"/>
        <w:tabs>
          <w:tab w:val="left" w:pos="10632"/>
        </w:tabs>
        <w:autoSpaceDE w:val="0"/>
        <w:autoSpaceDN w:val="0"/>
        <w:adjustRightInd w:val="0"/>
        <w:spacing w:line="216" w:lineRule="auto"/>
        <w:rPr>
          <w:rFonts w:ascii="Garamond" w:hAnsi="Garamond"/>
          <w:b/>
        </w:rPr>
      </w:pPr>
      <w:ins w:id="34" w:author="Alvis Lim" w:date="2020-09-06T18:57:00Z">
        <w:r>
          <w:rPr>
            <w:rFonts w:ascii="Garamond" w:hAnsi="Garamond"/>
            <w:b/>
          </w:rPr>
          <w:t>3</w:t>
        </w:r>
        <w:r w:rsidRPr="00995FE6">
          <w:rPr>
            <w:rFonts w:ascii="Garamond" w:hAnsi="Garamond"/>
            <w:b/>
            <w:vertAlign w:val="superscript"/>
            <w:rPrChange w:id="35" w:author="Alvis Lim" w:date="2020-09-06T18:57:00Z">
              <w:rPr>
                <w:rFonts w:ascii="Garamond" w:hAnsi="Garamond"/>
                <w:b/>
              </w:rPr>
            </w:rPrChange>
          </w:rPr>
          <w:t>rd</w:t>
        </w:r>
        <w:r>
          <w:rPr>
            <w:rFonts w:ascii="Garamond" w:hAnsi="Garamond"/>
            <w:b/>
          </w:rPr>
          <w:t xml:space="preserve"> Project -</w:t>
        </w:r>
      </w:ins>
      <w:ins w:id="36" w:author="Alvis Lim" w:date="2020-09-06T18:58:00Z">
        <w:r>
          <w:rPr>
            <w:rFonts w:ascii="Garamond" w:hAnsi="Garamond"/>
            <w:b/>
          </w:rPr>
          <w:t xml:space="preserve"> </w:t>
        </w:r>
      </w:ins>
      <w:r w:rsidR="00037C48">
        <w:rPr>
          <w:rFonts w:ascii="Garamond" w:hAnsi="Garamond"/>
          <w:b/>
        </w:rPr>
        <w:t>Buy or no Buy</w:t>
      </w:r>
    </w:p>
    <w:p w14:paraId="2C961A12" w14:textId="29CCD1E1" w:rsidR="00037C48" w:rsidRPr="00995FE6" w:rsidRDefault="00037C48" w:rsidP="00037C48">
      <w:pPr>
        <w:widowControl w:val="0"/>
        <w:tabs>
          <w:tab w:val="left" w:pos="10632"/>
        </w:tabs>
        <w:autoSpaceDE w:val="0"/>
        <w:autoSpaceDN w:val="0"/>
        <w:adjustRightInd w:val="0"/>
        <w:spacing w:line="216" w:lineRule="auto"/>
        <w:rPr>
          <w:rFonts w:ascii="Garamond" w:hAnsi="Garamond" w:hint="eastAsia"/>
          <w:sz w:val="22"/>
          <w:szCs w:val="22"/>
          <w:shd w:val="clear" w:color="auto" w:fill="FFFFFF"/>
          <w:rPrChange w:id="37" w:author="Alvis Lim" w:date="2020-09-06T18:57:00Z">
            <w:rPr>
              <w:rFonts w:ascii="docs-Roboto Mono" w:hAnsi="docs-Roboto Mono" w:hint="eastAsia"/>
              <w:color w:val="585858"/>
              <w:sz w:val="20"/>
              <w:szCs w:val="20"/>
              <w:shd w:val="clear" w:color="auto" w:fill="FFFFFF"/>
            </w:rPr>
          </w:rPrChange>
        </w:rPr>
      </w:pPr>
      <w:r w:rsidRPr="00995FE6">
        <w:rPr>
          <w:rFonts w:ascii="Garamond" w:hAnsi="Garamond" w:hint="eastAsia"/>
          <w:sz w:val="22"/>
          <w:szCs w:val="22"/>
          <w:shd w:val="clear" w:color="auto" w:fill="FFFFFF"/>
          <w:rPrChange w:id="38" w:author="Alvis Lim" w:date="2020-09-06T18:57:00Z">
            <w:rPr>
              <w:rFonts w:ascii="docs-Roboto Mono" w:hAnsi="docs-Roboto Mono" w:hint="eastAsia"/>
              <w:color w:val="585858"/>
              <w:sz w:val="20"/>
              <w:szCs w:val="20"/>
              <w:shd w:val="clear" w:color="auto" w:fill="FFFFFF"/>
            </w:rPr>
          </w:rPrChange>
        </w:rPr>
        <w:t>A web scraping App where user can input the desired URL and price, and server will send an email to the user when the price meets the user input, a chart to analyze the changes of the prices, automation feature to fetch relevant keyword from other websites (Daily)</w:t>
      </w:r>
    </w:p>
    <w:p w14:paraId="319C7AAF" w14:textId="03076963" w:rsidR="00037C48" w:rsidDel="00465E3F" w:rsidRDefault="00037C48" w:rsidP="00151723">
      <w:pPr>
        <w:widowControl w:val="0"/>
        <w:tabs>
          <w:tab w:val="left" w:pos="10632"/>
        </w:tabs>
        <w:autoSpaceDE w:val="0"/>
        <w:autoSpaceDN w:val="0"/>
        <w:adjustRightInd w:val="0"/>
        <w:spacing w:line="216" w:lineRule="auto"/>
        <w:rPr>
          <w:del w:id="39" w:author="Alvis Lim" w:date="2020-09-12T00:02:00Z"/>
          <w:rFonts w:ascii="Garamond" w:hAnsi="Garamond"/>
          <w:sz w:val="22"/>
          <w:szCs w:val="22"/>
          <w:shd w:val="clear" w:color="auto" w:fill="FFFFFF"/>
        </w:rPr>
      </w:pPr>
    </w:p>
    <w:p w14:paraId="1572E7C1" w14:textId="28407951" w:rsidR="00037C48" w:rsidDel="00465E3F" w:rsidRDefault="00037C48" w:rsidP="00037C48">
      <w:pPr>
        <w:widowControl w:val="0"/>
        <w:tabs>
          <w:tab w:val="left" w:pos="10632"/>
        </w:tabs>
        <w:autoSpaceDE w:val="0"/>
        <w:autoSpaceDN w:val="0"/>
        <w:adjustRightInd w:val="0"/>
        <w:spacing w:line="216" w:lineRule="auto"/>
        <w:rPr>
          <w:del w:id="40" w:author="Alvis Lim" w:date="2020-09-12T00:02:00Z"/>
          <w:rFonts w:ascii="Garamond" w:hAnsi="Garamond"/>
          <w:sz w:val="22"/>
          <w:szCs w:val="22"/>
        </w:rPr>
      </w:pPr>
      <w:del w:id="41" w:author="Alvis Lim" w:date="2020-09-12T00:02:00Z">
        <w:r w:rsidRPr="004F4E38" w:rsidDel="00465E3F">
          <w:rPr>
            <w:rFonts w:ascii="Garamond" w:hAnsi="Garamond"/>
            <w:b/>
            <w:bCs/>
          </w:rPr>
          <w:delText>Technology</w:delText>
        </w:r>
        <w:r w:rsidDel="00465E3F">
          <w:rPr>
            <w:rFonts w:ascii="Garamond" w:hAnsi="Garamond"/>
            <w:b/>
            <w:bCs/>
          </w:rPr>
          <w:delText xml:space="preserve"> </w:delText>
        </w:r>
        <w:r w:rsidRPr="004F4E38" w:rsidDel="00465E3F">
          <w:rPr>
            <w:rFonts w:ascii="Garamond" w:hAnsi="Garamond"/>
            <w:sz w:val="22"/>
            <w:szCs w:val="22"/>
          </w:rPr>
          <w:delText xml:space="preserve">– </w:delText>
        </w:r>
        <w:r w:rsidDel="00465E3F">
          <w:rPr>
            <w:rFonts w:ascii="Garamond" w:hAnsi="Garamond"/>
            <w:sz w:val="22"/>
            <w:szCs w:val="22"/>
          </w:rPr>
          <w:delText>ReactJS, Bcrypt, PassportJS (Local Strategy), Mongoose, Nodemailer, Node-</w:delText>
        </w:r>
      </w:del>
      <w:del w:id="42" w:author="Alvis Lim" w:date="2020-09-06T19:07:00Z">
        <w:r w:rsidDel="0064166B">
          <w:rPr>
            <w:rFonts w:ascii="Garamond" w:hAnsi="Garamond"/>
            <w:sz w:val="22"/>
            <w:szCs w:val="22"/>
          </w:rPr>
          <w:delText>c</w:delText>
        </w:r>
      </w:del>
      <w:del w:id="43" w:author="Alvis Lim" w:date="2020-09-12T00:02:00Z">
        <w:r w:rsidDel="00465E3F">
          <w:rPr>
            <w:rFonts w:ascii="Garamond" w:hAnsi="Garamond"/>
            <w:sz w:val="22"/>
            <w:szCs w:val="22"/>
          </w:rPr>
          <w:delText>ron, Bootstrap, Cheerio, Puppeteer, Axios, Cors</w:delText>
        </w:r>
      </w:del>
    </w:p>
    <w:p w14:paraId="743187F7" w14:textId="72398F06" w:rsidR="00037C48" w:rsidDel="00465E3F" w:rsidRDefault="00037C48" w:rsidP="00037C48">
      <w:pPr>
        <w:widowControl w:val="0"/>
        <w:tabs>
          <w:tab w:val="left" w:pos="10632"/>
        </w:tabs>
        <w:autoSpaceDE w:val="0"/>
        <w:autoSpaceDN w:val="0"/>
        <w:adjustRightInd w:val="0"/>
        <w:spacing w:line="216" w:lineRule="auto"/>
        <w:rPr>
          <w:del w:id="44" w:author="Alvis Lim" w:date="2020-09-12T00:02:00Z"/>
        </w:rPr>
      </w:pPr>
      <w:del w:id="45" w:author="Alvis Lim" w:date="2020-09-12T00:02:00Z">
        <w:r w:rsidRPr="004F4E38" w:rsidDel="00465E3F">
          <w:rPr>
            <w:rFonts w:ascii="Garamond" w:hAnsi="Garamond"/>
            <w:b/>
            <w:bCs/>
            <w:sz w:val="22"/>
            <w:szCs w:val="22"/>
          </w:rPr>
          <w:delText>GITHUB REPO</w:delText>
        </w:r>
        <w:r w:rsidDel="00465E3F">
          <w:rPr>
            <w:rFonts w:ascii="Garamond" w:hAnsi="Garamond"/>
            <w:b/>
            <w:bCs/>
            <w:sz w:val="22"/>
            <w:szCs w:val="22"/>
          </w:rPr>
          <w:delText xml:space="preserve"> BackEnd</w:delText>
        </w:r>
        <w:r w:rsidRPr="004F4E38" w:rsidDel="00465E3F">
          <w:rPr>
            <w:rFonts w:ascii="Garamond" w:hAnsi="Garamond"/>
            <w:b/>
            <w:bCs/>
            <w:sz w:val="22"/>
            <w:szCs w:val="22"/>
          </w:rPr>
          <w:delText xml:space="preserve"> - </w:delText>
        </w:r>
        <w:r w:rsidR="0077374D" w:rsidDel="00465E3F">
          <w:fldChar w:fldCharType="begin"/>
        </w:r>
        <w:r w:rsidR="0077374D" w:rsidDel="00465E3F">
          <w:delInstrText xml:space="preserve"> HYPERLINK "https://github.com/alvislim/finalProjectBE" </w:delInstrText>
        </w:r>
        <w:r w:rsidR="0077374D" w:rsidDel="00465E3F">
          <w:fldChar w:fldCharType="separate"/>
        </w:r>
        <w:r w:rsidRPr="00A626D8" w:rsidDel="00465E3F">
          <w:rPr>
            <w:rStyle w:val="Hyperlink"/>
          </w:rPr>
          <w:delText>https://github.com/alvislim/finalProjectBE</w:delText>
        </w:r>
        <w:r w:rsidR="0077374D" w:rsidDel="00465E3F">
          <w:rPr>
            <w:rStyle w:val="Hyperlink"/>
          </w:rPr>
          <w:fldChar w:fldCharType="end"/>
        </w:r>
      </w:del>
    </w:p>
    <w:p w14:paraId="451B4A7E" w14:textId="596AD8C4" w:rsidR="00037C48" w:rsidRPr="00037C48" w:rsidDel="00465E3F" w:rsidRDefault="00037C48" w:rsidP="00037C48">
      <w:pPr>
        <w:widowControl w:val="0"/>
        <w:tabs>
          <w:tab w:val="left" w:pos="10632"/>
        </w:tabs>
        <w:autoSpaceDE w:val="0"/>
        <w:autoSpaceDN w:val="0"/>
        <w:adjustRightInd w:val="0"/>
        <w:spacing w:line="216" w:lineRule="auto"/>
        <w:rPr>
          <w:del w:id="46" w:author="Alvis Lim" w:date="2020-09-12T00:02:00Z"/>
          <w:rFonts w:ascii="Garamond" w:hAnsi="Garamond"/>
          <w:b/>
          <w:bCs/>
          <w:sz w:val="22"/>
          <w:szCs w:val="22"/>
        </w:rPr>
      </w:pPr>
      <w:del w:id="47" w:author="Alvis Lim" w:date="2020-09-12T00:02:00Z">
        <w:r w:rsidRPr="004F4E38" w:rsidDel="00465E3F">
          <w:rPr>
            <w:rFonts w:ascii="Garamond" w:hAnsi="Garamond"/>
            <w:b/>
            <w:bCs/>
            <w:sz w:val="22"/>
            <w:szCs w:val="22"/>
          </w:rPr>
          <w:delText>GITHUB REPO</w:delText>
        </w:r>
        <w:r w:rsidDel="00465E3F">
          <w:rPr>
            <w:rFonts w:ascii="Garamond" w:hAnsi="Garamond"/>
            <w:b/>
            <w:bCs/>
            <w:sz w:val="22"/>
            <w:szCs w:val="22"/>
          </w:rPr>
          <w:delText xml:space="preserve"> FrontEnd</w:delText>
        </w:r>
        <w:r w:rsidRPr="004F4E38" w:rsidDel="00465E3F">
          <w:rPr>
            <w:rFonts w:ascii="Garamond" w:hAnsi="Garamond"/>
            <w:b/>
            <w:bCs/>
            <w:sz w:val="22"/>
            <w:szCs w:val="22"/>
          </w:rPr>
          <w:delText xml:space="preserve"> -</w:delText>
        </w:r>
        <w:r w:rsidRPr="00037C48" w:rsidDel="00465E3F">
          <w:delText xml:space="preserve"> </w:delText>
        </w:r>
        <w:r w:rsidR="0077374D" w:rsidDel="00465E3F">
          <w:fldChar w:fldCharType="begin"/>
        </w:r>
        <w:r w:rsidR="0077374D" w:rsidDel="00465E3F">
          <w:delInstrText xml:space="preserve"> HYPERLINK "https://github.com/alvislim/finalProjectFE" </w:delInstrText>
        </w:r>
        <w:r w:rsidR="0077374D" w:rsidDel="00465E3F">
          <w:fldChar w:fldCharType="separate"/>
        </w:r>
        <w:r w:rsidRPr="00A626D8" w:rsidDel="00465E3F">
          <w:rPr>
            <w:rStyle w:val="Hyperlink"/>
            <w:rFonts w:ascii="Garamond" w:hAnsi="Garamond"/>
            <w:b/>
            <w:bCs/>
            <w:sz w:val="22"/>
            <w:szCs w:val="22"/>
          </w:rPr>
          <w:delText>https://github.com/alvislim/finalProjectFE</w:delText>
        </w:r>
        <w:r w:rsidR="0077374D" w:rsidDel="00465E3F">
          <w:rPr>
            <w:rStyle w:val="Hyperlink"/>
            <w:rFonts w:ascii="Garamond" w:hAnsi="Garamond"/>
            <w:b/>
            <w:bCs/>
            <w:sz w:val="22"/>
            <w:szCs w:val="22"/>
          </w:rPr>
          <w:fldChar w:fldCharType="end"/>
        </w:r>
      </w:del>
    </w:p>
    <w:p w14:paraId="67743CDE" w14:textId="729771F9" w:rsidR="00037C48" w:rsidDel="00465E3F" w:rsidRDefault="00037C48" w:rsidP="00037C48">
      <w:pPr>
        <w:widowControl w:val="0"/>
        <w:tabs>
          <w:tab w:val="left" w:pos="10632"/>
        </w:tabs>
        <w:autoSpaceDE w:val="0"/>
        <w:autoSpaceDN w:val="0"/>
        <w:adjustRightInd w:val="0"/>
        <w:spacing w:line="216" w:lineRule="auto"/>
        <w:rPr>
          <w:del w:id="48" w:author="Alvis Lim" w:date="2020-09-12T00:02:00Z"/>
        </w:rPr>
      </w:pPr>
      <w:del w:id="49" w:author="Alvis Lim" w:date="2020-09-12T00:02:00Z">
        <w:r w:rsidRPr="004F4E38" w:rsidDel="00465E3F">
          <w:rPr>
            <w:rFonts w:ascii="Garamond" w:hAnsi="Garamond"/>
            <w:b/>
            <w:bCs/>
          </w:rPr>
          <w:delText>DEMO</w:delText>
        </w:r>
        <w:r w:rsidRPr="004F4E38" w:rsidDel="00465E3F">
          <w:rPr>
            <w:rFonts w:ascii="Garamond" w:hAnsi="Garamond"/>
          </w:rPr>
          <w:delText xml:space="preserve"> - </w:delText>
        </w:r>
        <w:r w:rsidR="0077374D" w:rsidDel="00465E3F">
          <w:fldChar w:fldCharType="begin"/>
        </w:r>
        <w:r w:rsidR="0077374D" w:rsidDel="00465E3F">
          <w:delInstrText xml:space="preserve"> HYPERLINK "https://buynowor.herokuapp.com/" </w:delInstrText>
        </w:r>
        <w:r w:rsidR="0077374D" w:rsidDel="00465E3F">
          <w:fldChar w:fldCharType="separate"/>
        </w:r>
        <w:r w:rsidRPr="00A626D8" w:rsidDel="00465E3F">
          <w:rPr>
            <w:rStyle w:val="Hyperlink"/>
          </w:rPr>
          <w:delText>https://buynowor.herokuapp.com/</w:delText>
        </w:r>
        <w:r w:rsidR="0077374D" w:rsidDel="00465E3F">
          <w:rPr>
            <w:rStyle w:val="Hyperlink"/>
          </w:rPr>
          <w:fldChar w:fldCharType="end"/>
        </w:r>
      </w:del>
    </w:p>
    <w:p w14:paraId="500F1B8C" w14:textId="77777777" w:rsidR="004F4E38" w:rsidRPr="004F4E38" w:rsidDel="00465E3F" w:rsidRDefault="004F4E38" w:rsidP="00151723">
      <w:pPr>
        <w:widowControl w:val="0"/>
        <w:tabs>
          <w:tab w:val="left" w:pos="10632"/>
        </w:tabs>
        <w:autoSpaceDE w:val="0"/>
        <w:autoSpaceDN w:val="0"/>
        <w:adjustRightInd w:val="0"/>
        <w:spacing w:line="216" w:lineRule="auto"/>
        <w:rPr>
          <w:del w:id="50" w:author="Alvis Lim" w:date="2020-09-12T00:05:00Z"/>
          <w:rStyle w:val="Hyperlink"/>
          <w:rFonts w:ascii="Garamond" w:hAnsi="Garamond"/>
          <w:b/>
          <w:bCs/>
          <w:sz w:val="22"/>
          <w:szCs w:val="22"/>
        </w:rPr>
      </w:pPr>
    </w:p>
    <w:p w14:paraId="513B2BCC" w14:textId="660C02C7" w:rsidR="00B709FF" w:rsidRPr="004F4E38" w:rsidRDefault="00B709FF" w:rsidP="00151723">
      <w:pPr>
        <w:widowControl w:val="0"/>
        <w:tabs>
          <w:tab w:val="left" w:pos="10632"/>
        </w:tabs>
        <w:autoSpaceDE w:val="0"/>
        <w:autoSpaceDN w:val="0"/>
        <w:adjustRightInd w:val="0"/>
        <w:spacing w:line="216" w:lineRule="auto"/>
        <w:rPr>
          <w:rStyle w:val="Hyperlink"/>
          <w:rFonts w:ascii="Garamond" w:hAnsi="Garamond"/>
        </w:rPr>
      </w:pPr>
    </w:p>
    <w:p w14:paraId="4FB07695" w14:textId="77777777" w:rsidR="00B709FF" w:rsidRPr="004F4E38" w:rsidRDefault="00B709FF" w:rsidP="00B709FF">
      <w:pPr>
        <w:pBdr>
          <w:bottom w:val="single" w:sz="4" w:space="1" w:color="auto"/>
        </w:pBdr>
        <w:spacing w:after="20"/>
        <w:contextualSpacing/>
        <w:outlineLvl w:val="0"/>
        <w:rPr>
          <w:rFonts w:ascii="Garamond" w:hAnsi="Garamond"/>
          <w:b/>
          <w:bCs/>
        </w:rPr>
      </w:pPr>
      <w:r w:rsidRPr="004F4E38">
        <w:rPr>
          <w:rFonts w:ascii="Garamond" w:hAnsi="Garamond"/>
          <w:b/>
          <w:bCs/>
        </w:rPr>
        <w:t>EDUCATION</w:t>
      </w:r>
    </w:p>
    <w:p w14:paraId="3FC2243F" w14:textId="77777777" w:rsidR="00B709FF" w:rsidRPr="004F4E38" w:rsidRDefault="00B709FF" w:rsidP="00B709FF">
      <w:pPr>
        <w:tabs>
          <w:tab w:val="right" w:pos="9360"/>
        </w:tabs>
        <w:jc w:val="both"/>
        <w:rPr>
          <w:rFonts w:ascii="Garamond" w:hAnsi="Garamond"/>
          <w:b/>
          <w:bCs/>
          <w:color w:val="000000"/>
          <w:sz w:val="4"/>
          <w:szCs w:val="4"/>
          <w:lang w:eastAsia="ja-JP"/>
        </w:rPr>
      </w:pPr>
    </w:p>
    <w:p w14:paraId="28880DFA" w14:textId="77777777" w:rsidR="00995FE6" w:rsidRPr="004F4E38" w:rsidRDefault="00995FE6" w:rsidP="00995FE6">
      <w:pPr>
        <w:tabs>
          <w:tab w:val="right" w:pos="10632"/>
        </w:tabs>
        <w:rPr>
          <w:moveTo w:id="51" w:author="Alvis Lim" w:date="2020-09-06T18:58:00Z"/>
          <w:rFonts w:ascii="Garamond" w:hAnsi="Garamond"/>
          <w:b/>
          <w:bCs/>
          <w:color w:val="000000"/>
          <w:sz w:val="22"/>
          <w:szCs w:val="22"/>
          <w:lang w:eastAsia="ja-JP"/>
        </w:rPr>
      </w:pPr>
      <w:moveToRangeStart w:id="52" w:author="Alvis Lim" w:date="2020-09-06T18:58:00Z" w:name="move50311122"/>
      <w:moveTo w:id="53" w:author="Alvis Lim" w:date="2020-09-06T18:58:00Z">
        <w:r w:rsidRPr="004F4E38">
          <w:rPr>
            <w:rFonts w:ascii="Garamond" w:hAnsi="Garamond"/>
            <w:b/>
            <w:bCs/>
            <w:color w:val="000000"/>
            <w:sz w:val="22"/>
            <w:szCs w:val="22"/>
            <w:lang w:eastAsia="ja-JP"/>
          </w:rPr>
          <w:t>General Assembly, Software Engineering Immersive Course Student</w:t>
        </w:r>
        <w:r w:rsidRPr="004F4E38">
          <w:rPr>
            <w:rFonts w:ascii="Garamond" w:hAnsi="Garamond"/>
            <w:b/>
            <w:bCs/>
            <w:color w:val="000000"/>
            <w:sz w:val="22"/>
            <w:szCs w:val="22"/>
            <w:lang w:eastAsia="ja-JP"/>
          </w:rPr>
          <w:tab/>
          <w:t xml:space="preserve">Singapore, </w:t>
        </w:r>
      </w:moveTo>
    </w:p>
    <w:p w14:paraId="068CEE9D" w14:textId="22F282C5" w:rsidR="00995FE6" w:rsidRPr="004F4E38" w:rsidRDefault="00995FE6" w:rsidP="00995FE6">
      <w:pPr>
        <w:tabs>
          <w:tab w:val="right" w:pos="10632"/>
        </w:tabs>
        <w:rPr>
          <w:moveTo w:id="54" w:author="Alvis Lim" w:date="2020-09-06T18:58:00Z"/>
          <w:rFonts w:ascii="Garamond" w:hAnsi="Garamond"/>
          <w:bCs/>
          <w:i/>
          <w:color w:val="000000"/>
          <w:sz w:val="22"/>
          <w:szCs w:val="22"/>
          <w:lang w:eastAsia="ja-JP"/>
        </w:rPr>
      </w:pPr>
      <w:moveTo w:id="55" w:author="Alvis Lim" w:date="2020-09-06T18:58:00Z">
        <w:r w:rsidRPr="004F4E38">
          <w:rPr>
            <w:rFonts w:ascii="Garamond" w:hAnsi="Garamond"/>
            <w:bCs/>
            <w:i/>
            <w:color w:val="000000"/>
            <w:sz w:val="22"/>
            <w:szCs w:val="22"/>
            <w:lang w:eastAsia="ja-JP"/>
          </w:rPr>
          <w:t>A full stack Front-End Web Development Course</w:t>
        </w:r>
        <w:r w:rsidRPr="004F4E38">
          <w:rPr>
            <w:rFonts w:ascii="Garamond" w:hAnsi="Garamond"/>
            <w:bCs/>
            <w:i/>
            <w:color w:val="000000"/>
            <w:sz w:val="22"/>
            <w:szCs w:val="22"/>
            <w:lang w:eastAsia="ja-JP"/>
          </w:rPr>
          <w:tab/>
        </w:r>
        <w:del w:id="56" w:author="Alvis Lim" w:date="2020-09-12T00:07:00Z">
          <w:r w:rsidRPr="004F4E38" w:rsidDel="00465E3F">
            <w:rPr>
              <w:rFonts w:ascii="Garamond" w:hAnsi="Garamond"/>
              <w:bCs/>
              <w:i/>
              <w:color w:val="000000"/>
              <w:sz w:val="22"/>
              <w:szCs w:val="22"/>
              <w:lang w:eastAsia="ja-JP"/>
            </w:rPr>
            <w:delText xml:space="preserve">Current - </w:delText>
          </w:r>
        </w:del>
        <w:r w:rsidRPr="004F4E38">
          <w:rPr>
            <w:rFonts w:ascii="Garamond" w:hAnsi="Garamond"/>
            <w:bCs/>
            <w:i/>
            <w:color w:val="000000"/>
            <w:sz w:val="22"/>
            <w:szCs w:val="22"/>
            <w:lang w:eastAsia="ja-JP"/>
          </w:rPr>
          <w:t>September 2020</w:t>
        </w:r>
      </w:moveTo>
    </w:p>
    <w:moveToRangeEnd w:id="52"/>
    <w:p w14:paraId="1B7E950A" w14:textId="77777777" w:rsidR="00995FE6" w:rsidRDefault="00995FE6" w:rsidP="00B709FF">
      <w:pPr>
        <w:tabs>
          <w:tab w:val="right" w:pos="10632"/>
        </w:tabs>
        <w:rPr>
          <w:ins w:id="57" w:author="Alvis Lim" w:date="2020-09-06T18:58:00Z"/>
          <w:rFonts w:ascii="Garamond" w:hAnsi="Garamond"/>
          <w:b/>
          <w:bCs/>
          <w:color w:val="000000"/>
          <w:sz w:val="22"/>
          <w:szCs w:val="22"/>
          <w:lang w:eastAsia="ja-JP"/>
        </w:rPr>
      </w:pPr>
    </w:p>
    <w:p w14:paraId="15F550DE" w14:textId="7E104646" w:rsidR="00B709FF" w:rsidRPr="004F4E38" w:rsidRDefault="00B709FF" w:rsidP="00B709FF">
      <w:pPr>
        <w:tabs>
          <w:tab w:val="right" w:pos="10632"/>
        </w:tabs>
        <w:rPr>
          <w:rFonts w:ascii="Garamond" w:hAnsi="Garamond"/>
          <w:b/>
          <w:bCs/>
          <w:color w:val="000000"/>
          <w:sz w:val="22"/>
          <w:szCs w:val="22"/>
          <w:lang w:eastAsia="ja-JP"/>
        </w:rPr>
      </w:pPr>
      <w:r w:rsidRPr="004F4E38">
        <w:rPr>
          <w:rFonts w:ascii="Garamond" w:hAnsi="Garamond"/>
          <w:b/>
          <w:bCs/>
          <w:color w:val="000000"/>
          <w:sz w:val="22"/>
          <w:szCs w:val="22"/>
          <w:lang w:eastAsia="ja-JP"/>
        </w:rPr>
        <w:t>KAPLAN HIGHER EDUCATION ACADEMY</w:t>
      </w:r>
      <w:r w:rsidRPr="004F4E38">
        <w:rPr>
          <w:rFonts w:ascii="Garamond" w:hAnsi="Garamond"/>
          <w:b/>
          <w:bCs/>
          <w:color w:val="000000"/>
          <w:sz w:val="22"/>
          <w:szCs w:val="22"/>
          <w:lang w:eastAsia="ja-JP"/>
        </w:rPr>
        <w:tab/>
        <w:t xml:space="preserve">Singapore, </w:t>
      </w:r>
    </w:p>
    <w:p w14:paraId="7F2C0F2A" w14:textId="77777777" w:rsidR="00B709FF" w:rsidRPr="004F4E38" w:rsidRDefault="00B709FF" w:rsidP="00B709FF">
      <w:pPr>
        <w:tabs>
          <w:tab w:val="right" w:pos="10632"/>
        </w:tabs>
        <w:rPr>
          <w:rFonts w:ascii="Garamond" w:hAnsi="Garamond"/>
          <w:bCs/>
          <w:i/>
          <w:color w:val="000000"/>
          <w:sz w:val="22"/>
          <w:szCs w:val="22"/>
          <w:lang w:eastAsia="ja-JP"/>
        </w:rPr>
      </w:pPr>
      <w:r w:rsidRPr="004F4E38">
        <w:rPr>
          <w:rFonts w:ascii="Garamond" w:hAnsi="Garamond"/>
          <w:bCs/>
          <w:i/>
          <w:color w:val="000000"/>
          <w:sz w:val="22"/>
          <w:szCs w:val="22"/>
          <w:lang w:eastAsia="ja-JP"/>
        </w:rPr>
        <w:t>Diploma – Computer Forensic</w:t>
      </w:r>
      <w:r w:rsidRPr="004F4E38">
        <w:rPr>
          <w:rFonts w:ascii="Garamond" w:hAnsi="Garamond"/>
          <w:bCs/>
          <w:i/>
          <w:color w:val="000000"/>
          <w:sz w:val="22"/>
          <w:szCs w:val="22"/>
          <w:lang w:eastAsia="ja-JP"/>
        </w:rPr>
        <w:tab/>
        <w:t>June 2017</w:t>
      </w:r>
    </w:p>
    <w:p w14:paraId="584EB924" w14:textId="22635E24" w:rsidR="00B709FF" w:rsidRDefault="00B709FF" w:rsidP="00B709FF">
      <w:pPr>
        <w:pStyle w:val="ListParagraph"/>
        <w:widowControl w:val="0"/>
        <w:numPr>
          <w:ilvl w:val="0"/>
          <w:numId w:val="1"/>
        </w:numPr>
        <w:tabs>
          <w:tab w:val="left" w:pos="10632"/>
        </w:tabs>
        <w:autoSpaceDE w:val="0"/>
        <w:autoSpaceDN w:val="0"/>
        <w:adjustRightInd w:val="0"/>
        <w:spacing w:line="216" w:lineRule="auto"/>
        <w:ind w:left="216" w:hanging="216"/>
        <w:rPr>
          <w:ins w:id="58" w:author="Alvis Lim" w:date="2020-09-12T00:05:00Z"/>
          <w:rFonts w:ascii="Garamond" w:hAnsi="Garamond"/>
          <w:sz w:val="22"/>
          <w:szCs w:val="22"/>
          <w:lang w:eastAsia="en-US"/>
        </w:rPr>
      </w:pPr>
      <w:r w:rsidRPr="004F4E38">
        <w:rPr>
          <w:rFonts w:ascii="Garamond" w:hAnsi="Garamond"/>
          <w:b/>
          <w:sz w:val="22"/>
          <w:szCs w:val="22"/>
          <w:lang w:eastAsia="en-US"/>
        </w:rPr>
        <w:t>Skills and Proficiency:</w:t>
      </w:r>
      <w:r w:rsidRPr="004F4E38">
        <w:rPr>
          <w:rFonts w:ascii="Garamond" w:hAnsi="Garamond"/>
          <w:sz w:val="22"/>
          <w:szCs w:val="22"/>
          <w:lang w:eastAsia="en-US"/>
        </w:rPr>
        <w:t xml:space="preserve"> Creating User Stories, Test Plan, Test Scenario, Test Summary Report. Raising, tracking and closing of Defect. SIT and UAT testing, Agile and waterfall methodology, Attention to details, Planning and Organizing skills, Logical and Critical thinking, JIRA, HTML, CSS, </w:t>
      </w:r>
      <w:proofErr w:type="spellStart"/>
      <w:r w:rsidRPr="004F4E38">
        <w:rPr>
          <w:rFonts w:ascii="Garamond" w:hAnsi="Garamond"/>
          <w:sz w:val="22"/>
          <w:szCs w:val="22"/>
          <w:lang w:eastAsia="en-US"/>
        </w:rPr>
        <w:t>Javascript</w:t>
      </w:r>
      <w:proofErr w:type="spellEnd"/>
      <w:r w:rsidRPr="004F4E38">
        <w:rPr>
          <w:rFonts w:ascii="Garamond" w:hAnsi="Garamond"/>
          <w:sz w:val="22"/>
          <w:szCs w:val="22"/>
          <w:lang w:eastAsia="en-US"/>
        </w:rPr>
        <w:t xml:space="preserve">, </w:t>
      </w:r>
      <w:proofErr w:type="spellStart"/>
      <w:r w:rsidRPr="004F4E38">
        <w:rPr>
          <w:rFonts w:ascii="Garamond" w:hAnsi="Garamond"/>
          <w:sz w:val="22"/>
          <w:szCs w:val="22"/>
          <w:lang w:eastAsia="en-US"/>
        </w:rPr>
        <w:t>ExpressJS</w:t>
      </w:r>
      <w:proofErr w:type="spellEnd"/>
      <w:r w:rsidRPr="004F4E38">
        <w:rPr>
          <w:rFonts w:ascii="Garamond" w:hAnsi="Garamond"/>
          <w:sz w:val="22"/>
          <w:szCs w:val="22"/>
          <w:lang w:eastAsia="en-US"/>
        </w:rPr>
        <w:t>, NodeJS, ReactJS</w:t>
      </w:r>
    </w:p>
    <w:p w14:paraId="591F5ABA" w14:textId="77777777" w:rsidR="00465E3F" w:rsidRPr="004F4E38" w:rsidRDefault="00465E3F" w:rsidP="00465E3F">
      <w:pPr>
        <w:pStyle w:val="ListParagraph"/>
        <w:widowControl w:val="0"/>
        <w:tabs>
          <w:tab w:val="left" w:pos="10632"/>
        </w:tabs>
        <w:autoSpaceDE w:val="0"/>
        <w:autoSpaceDN w:val="0"/>
        <w:adjustRightInd w:val="0"/>
        <w:spacing w:line="216" w:lineRule="auto"/>
        <w:ind w:left="216"/>
        <w:rPr>
          <w:rFonts w:ascii="Garamond" w:hAnsi="Garamond"/>
          <w:sz w:val="22"/>
          <w:szCs w:val="22"/>
          <w:lang w:eastAsia="en-US"/>
        </w:rPr>
        <w:pPrChange w:id="59" w:author="Alvis Lim" w:date="2020-09-12T00:05:00Z">
          <w:pPr>
            <w:pStyle w:val="ListParagraph"/>
            <w:widowControl w:val="0"/>
            <w:numPr>
              <w:numId w:val="1"/>
            </w:numPr>
            <w:tabs>
              <w:tab w:val="left" w:pos="10632"/>
            </w:tabs>
            <w:autoSpaceDE w:val="0"/>
            <w:autoSpaceDN w:val="0"/>
            <w:adjustRightInd w:val="0"/>
            <w:spacing w:line="216" w:lineRule="auto"/>
            <w:ind w:left="216" w:hanging="216"/>
          </w:pPr>
        </w:pPrChange>
      </w:pPr>
    </w:p>
    <w:p w14:paraId="44B2C579" w14:textId="69CBB6CB" w:rsidR="00B709FF" w:rsidRPr="004F4E38" w:rsidDel="00465E3F" w:rsidRDefault="00B709FF" w:rsidP="00B709FF">
      <w:pPr>
        <w:widowControl w:val="0"/>
        <w:tabs>
          <w:tab w:val="left" w:pos="10632"/>
        </w:tabs>
        <w:autoSpaceDE w:val="0"/>
        <w:autoSpaceDN w:val="0"/>
        <w:adjustRightInd w:val="0"/>
        <w:spacing w:line="216" w:lineRule="auto"/>
        <w:rPr>
          <w:del w:id="60" w:author="Alvis Lim" w:date="2020-09-12T00:05:00Z"/>
          <w:rFonts w:ascii="Garamond" w:hAnsi="Garamond"/>
          <w:b/>
          <w:bCs/>
          <w:color w:val="000000"/>
          <w:sz w:val="22"/>
          <w:szCs w:val="22"/>
          <w:lang w:eastAsia="ja-JP"/>
        </w:rPr>
      </w:pPr>
    </w:p>
    <w:p w14:paraId="6D69380D" w14:textId="068CC921" w:rsidR="00B709FF" w:rsidRPr="004F4E38" w:rsidDel="00995FE6" w:rsidRDefault="00B709FF" w:rsidP="00B709FF">
      <w:pPr>
        <w:tabs>
          <w:tab w:val="right" w:pos="10632"/>
        </w:tabs>
        <w:rPr>
          <w:moveFrom w:id="61" w:author="Alvis Lim" w:date="2020-09-06T18:58:00Z"/>
          <w:rFonts w:ascii="Garamond" w:hAnsi="Garamond"/>
          <w:b/>
          <w:bCs/>
          <w:color w:val="000000"/>
          <w:sz w:val="22"/>
          <w:szCs w:val="22"/>
          <w:lang w:eastAsia="ja-JP"/>
        </w:rPr>
      </w:pPr>
      <w:moveFromRangeStart w:id="62" w:author="Alvis Lim" w:date="2020-09-06T18:58:00Z" w:name="move50311122"/>
      <w:moveFrom w:id="63" w:author="Alvis Lim" w:date="2020-09-06T18:58:00Z">
        <w:r w:rsidRPr="004F4E38" w:rsidDel="00995FE6">
          <w:rPr>
            <w:rFonts w:ascii="Garamond" w:hAnsi="Garamond"/>
            <w:b/>
            <w:bCs/>
            <w:color w:val="000000"/>
            <w:sz w:val="22"/>
            <w:szCs w:val="22"/>
            <w:lang w:eastAsia="ja-JP"/>
          </w:rPr>
          <w:t>General Assembly, Software Engineering Immersive Course Student</w:t>
        </w:r>
        <w:r w:rsidRPr="004F4E38" w:rsidDel="00995FE6">
          <w:rPr>
            <w:rFonts w:ascii="Garamond" w:hAnsi="Garamond"/>
            <w:b/>
            <w:bCs/>
            <w:color w:val="000000"/>
            <w:sz w:val="22"/>
            <w:szCs w:val="22"/>
            <w:lang w:eastAsia="ja-JP"/>
          </w:rPr>
          <w:tab/>
          <w:t xml:space="preserve">Singapore, </w:t>
        </w:r>
      </w:moveFrom>
    </w:p>
    <w:p w14:paraId="78983904" w14:textId="1B78A2F5" w:rsidR="00B709FF" w:rsidRPr="004F4E38" w:rsidDel="00995FE6" w:rsidRDefault="00B709FF" w:rsidP="00B709FF">
      <w:pPr>
        <w:tabs>
          <w:tab w:val="right" w:pos="10632"/>
        </w:tabs>
        <w:rPr>
          <w:del w:id="64" w:author="Alvis Lim" w:date="2020-09-06T18:58:00Z"/>
          <w:moveFrom w:id="65" w:author="Alvis Lim" w:date="2020-09-06T18:58:00Z"/>
          <w:rFonts w:ascii="Garamond" w:hAnsi="Garamond"/>
          <w:bCs/>
          <w:i/>
          <w:color w:val="000000"/>
          <w:sz w:val="22"/>
          <w:szCs w:val="22"/>
          <w:lang w:eastAsia="ja-JP"/>
        </w:rPr>
      </w:pPr>
      <w:moveFrom w:id="66" w:author="Alvis Lim" w:date="2020-09-06T18:58:00Z">
        <w:r w:rsidRPr="004F4E38" w:rsidDel="00995FE6">
          <w:rPr>
            <w:rFonts w:ascii="Garamond" w:hAnsi="Garamond"/>
            <w:bCs/>
            <w:i/>
            <w:color w:val="000000"/>
            <w:sz w:val="22"/>
            <w:szCs w:val="22"/>
            <w:lang w:eastAsia="ja-JP"/>
          </w:rPr>
          <w:t>A full stack Front-End Web Development Course</w:t>
        </w:r>
        <w:r w:rsidRPr="004F4E38" w:rsidDel="00995FE6">
          <w:rPr>
            <w:rFonts w:ascii="Garamond" w:hAnsi="Garamond"/>
            <w:bCs/>
            <w:i/>
            <w:color w:val="000000"/>
            <w:sz w:val="22"/>
            <w:szCs w:val="22"/>
            <w:lang w:eastAsia="ja-JP"/>
          </w:rPr>
          <w:tab/>
          <w:t>Current - September 202</w:t>
        </w:r>
        <w:del w:id="67" w:author="Alvis Lim" w:date="2020-09-06T18:58:00Z">
          <w:r w:rsidRPr="004F4E38" w:rsidDel="00995FE6">
            <w:rPr>
              <w:rFonts w:ascii="Garamond" w:hAnsi="Garamond"/>
              <w:bCs/>
              <w:i/>
              <w:color w:val="000000"/>
              <w:sz w:val="22"/>
              <w:szCs w:val="22"/>
              <w:lang w:eastAsia="ja-JP"/>
            </w:rPr>
            <w:delText>0</w:delText>
          </w:r>
        </w:del>
      </w:moveFrom>
    </w:p>
    <w:moveFromRangeEnd w:id="62"/>
    <w:p w14:paraId="75D38C0B" w14:textId="77777777" w:rsidR="00B709FF" w:rsidRPr="004F4E38" w:rsidDel="00995FE6" w:rsidRDefault="00B709FF" w:rsidP="00151723">
      <w:pPr>
        <w:widowControl w:val="0"/>
        <w:tabs>
          <w:tab w:val="left" w:pos="10632"/>
        </w:tabs>
        <w:autoSpaceDE w:val="0"/>
        <w:autoSpaceDN w:val="0"/>
        <w:adjustRightInd w:val="0"/>
        <w:spacing w:line="216" w:lineRule="auto"/>
        <w:rPr>
          <w:del w:id="68" w:author="Alvis Lim" w:date="2020-09-06T18:58:00Z"/>
          <w:rFonts w:ascii="Garamond" w:hAnsi="Garamond"/>
        </w:rPr>
      </w:pPr>
    </w:p>
    <w:p w14:paraId="587841B8" w14:textId="293E9833" w:rsidR="00151723" w:rsidRPr="004F4E38" w:rsidDel="00465E3F" w:rsidRDefault="00151723" w:rsidP="00151723">
      <w:pPr>
        <w:tabs>
          <w:tab w:val="left" w:pos="1677"/>
        </w:tabs>
        <w:contextualSpacing/>
        <w:rPr>
          <w:del w:id="69" w:author="Alvis Lim" w:date="2020-09-12T00:05:00Z"/>
          <w:rFonts w:ascii="Garamond" w:hAnsi="Garamond"/>
          <w:sz w:val="8"/>
          <w:szCs w:val="8"/>
        </w:rPr>
      </w:pPr>
    </w:p>
    <w:p w14:paraId="175C4994" w14:textId="77777777" w:rsidR="008110B7" w:rsidRPr="004F4E38" w:rsidDel="00465E3F" w:rsidRDefault="008110B7" w:rsidP="008110B7">
      <w:pPr>
        <w:tabs>
          <w:tab w:val="right" w:pos="10632"/>
        </w:tabs>
        <w:rPr>
          <w:del w:id="70" w:author="Alvis Lim" w:date="2020-09-12T00:05:00Z"/>
          <w:rFonts w:ascii="Garamond" w:hAnsi="Garamond"/>
          <w:bCs/>
          <w:color w:val="000000"/>
          <w:sz w:val="8"/>
          <w:szCs w:val="8"/>
        </w:rPr>
      </w:pPr>
    </w:p>
    <w:p w14:paraId="1F544AF1" w14:textId="77777777" w:rsidR="008110B7" w:rsidRPr="004F4E38" w:rsidRDefault="008110B7" w:rsidP="0035010A">
      <w:pPr>
        <w:widowControl w:val="0"/>
        <w:autoSpaceDE w:val="0"/>
        <w:autoSpaceDN w:val="0"/>
        <w:adjustRightInd w:val="0"/>
        <w:rPr>
          <w:rFonts w:ascii="Garamond" w:hAnsi="Garamond"/>
          <w:sz w:val="4"/>
          <w:szCs w:val="4"/>
        </w:rPr>
      </w:pPr>
    </w:p>
    <w:p w14:paraId="5DEA19B9" w14:textId="77777777" w:rsidR="002D0E0B" w:rsidRPr="004F4E38" w:rsidRDefault="00B97FA9" w:rsidP="002D0E0B">
      <w:pPr>
        <w:pBdr>
          <w:bottom w:val="single" w:sz="4" w:space="1" w:color="auto"/>
        </w:pBdr>
        <w:spacing w:after="20"/>
        <w:contextualSpacing/>
        <w:outlineLvl w:val="0"/>
        <w:rPr>
          <w:rFonts w:ascii="Garamond" w:hAnsi="Garamond"/>
          <w:b/>
          <w:bCs/>
        </w:rPr>
      </w:pPr>
      <w:r w:rsidRPr="004F4E38">
        <w:rPr>
          <w:rFonts w:ascii="Garamond" w:hAnsi="Garamond"/>
          <w:b/>
        </w:rPr>
        <w:t>PROFESSIONAL EXPERIENCE</w:t>
      </w:r>
    </w:p>
    <w:p w14:paraId="08713688" w14:textId="77777777" w:rsidR="002D0E0B" w:rsidRPr="004F4E38" w:rsidRDefault="002D0E0B" w:rsidP="00B97FA9">
      <w:pPr>
        <w:tabs>
          <w:tab w:val="right" w:pos="9360"/>
        </w:tabs>
        <w:jc w:val="both"/>
        <w:rPr>
          <w:rFonts w:ascii="Garamond" w:hAnsi="Garamond"/>
          <w:b/>
          <w:bCs/>
          <w:color w:val="000000"/>
          <w:sz w:val="4"/>
          <w:szCs w:val="4"/>
          <w:lang w:eastAsia="ja-JP"/>
        </w:rPr>
      </w:pPr>
    </w:p>
    <w:p w14:paraId="1F4DF783" w14:textId="69020049" w:rsidR="00C5671E" w:rsidRPr="004F4E38" w:rsidRDefault="001378BC" w:rsidP="00C5671E">
      <w:pPr>
        <w:tabs>
          <w:tab w:val="right" w:pos="10632"/>
        </w:tabs>
        <w:jc w:val="both"/>
        <w:rPr>
          <w:rFonts w:ascii="Garamond" w:hAnsi="Garamond"/>
          <w:b/>
          <w:bCs/>
          <w:color w:val="000000"/>
          <w:sz w:val="22"/>
          <w:szCs w:val="22"/>
          <w:lang w:eastAsia="ja-JP"/>
        </w:rPr>
      </w:pPr>
      <w:r w:rsidRPr="004F4E38">
        <w:rPr>
          <w:rFonts w:ascii="Garamond" w:hAnsi="Garamond"/>
          <w:b/>
          <w:bCs/>
          <w:color w:val="000000"/>
          <w:sz w:val="22"/>
          <w:szCs w:val="22"/>
          <w:lang w:eastAsia="ja-JP"/>
        </w:rPr>
        <w:t>DBS Bank</w:t>
      </w:r>
      <w:r w:rsidR="00C5671E" w:rsidRPr="004F4E38">
        <w:rPr>
          <w:rFonts w:ascii="Garamond" w:hAnsi="Garamond"/>
          <w:b/>
          <w:bCs/>
          <w:color w:val="000000"/>
          <w:sz w:val="22"/>
          <w:szCs w:val="22"/>
          <w:lang w:eastAsia="ja-JP"/>
        </w:rPr>
        <w:tab/>
        <w:t>S</w:t>
      </w:r>
      <w:r w:rsidR="002A1C36" w:rsidRPr="004F4E38">
        <w:rPr>
          <w:rFonts w:ascii="Garamond" w:hAnsi="Garamond"/>
          <w:b/>
          <w:bCs/>
          <w:color w:val="000000"/>
          <w:sz w:val="22"/>
          <w:szCs w:val="22"/>
          <w:lang w:eastAsia="ja-JP"/>
        </w:rPr>
        <w:t>ingapore</w:t>
      </w:r>
    </w:p>
    <w:p w14:paraId="0D1D18B0" w14:textId="3CD957A2" w:rsidR="00C5671E" w:rsidRPr="004F4E38" w:rsidRDefault="001378BC" w:rsidP="00C5671E">
      <w:pPr>
        <w:tabs>
          <w:tab w:val="right" w:pos="10632"/>
        </w:tabs>
        <w:jc w:val="both"/>
        <w:rPr>
          <w:rFonts w:ascii="Garamond" w:hAnsi="Garamond"/>
          <w:b/>
          <w:bCs/>
          <w:color w:val="000000"/>
          <w:sz w:val="22"/>
          <w:szCs w:val="22"/>
          <w:lang w:eastAsia="ja-JP"/>
        </w:rPr>
      </w:pPr>
      <w:r w:rsidRPr="004F4E38">
        <w:rPr>
          <w:rFonts w:ascii="Garamond" w:hAnsi="Garamond"/>
          <w:bCs/>
          <w:i/>
          <w:color w:val="000000"/>
          <w:sz w:val="22"/>
          <w:szCs w:val="22"/>
          <w:lang w:eastAsia="ja-JP"/>
        </w:rPr>
        <w:t xml:space="preserve">Software Test </w:t>
      </w:r>
      <w:r w:rsidR="00983BD9">
        <w:rPr>
          <w:rFonts w:ascii="Garamond" w:hAnsi="Garamond"/>
          <w:bCs/>
          <w:i/>
          <w:color w:val="000000"/>
          <w:sz w:val="22"/>
          <w:szCs w:val="22"/>
          <w:lang w:eastAsia="ja-JP"/>
        </w:rPr>
        <w:t>Lead</w:t>
      </w:r>
      <w:r w:rsidR="00C5671E" w:rsidRPr="004F4E38">
        <w:rPr>
          <w:rFonts w:ascii="Garamond" w:hAnsi="Garamond"/>
          <w:bCs/>
          <w:i/>
          <w:color w:val="000000"/>
          <w:sz w:val="22"/>
          <w:szCs w:val="22"/>
          <w:lang w:eastAsia="ja-JP"/>
        </w:rPr>
        <w:t xml:space="preserve"> – </w:t>
      </w:r>
      <w:r w:rsidRPr="004F4E38">
        <w:rPr>
          <w:rFonts w:ascii="Garamond" w:hAnsi="Garamond"/>
          <w:bCs/>
          <w:i/>
          <w:color w:val="000000"/>
          <w:sz w:val="22"/>
          <w:szCs w:val="22"/>
          <w:lang w:eastAsia="ja-JP"/>
        </w:rPr>
        <w:t>Consumer Banking Group</w:t>
      </w:r>
      <w:r w:rsidR="00693208" w:rsidRPr="004F4E38">
        <w:rPr>
          <w:rFonts w:ascii="Garamond" w:hAnsi="Garamond"/>
          <w:bCs/>
          <w:i/>
          <w:color w:val="000000"/>
          <w:sz w:val="22"/>
          <w:szCs w:val="22"/>
          <w:lang w:eastAsia="ja-JP"/>
        </w:rPr>
        <w:t>,</w:t>
      </w:r>
      <w:r w:rsidRPr="004F4E38">
        <w:rPr>
          <w:rFonts w:ascii="Garamond" w:hAnsi="Garamond"/>
          <w:bCs/>
          <w:i/>
          <w:color w:val="000000"/>
          <w:sz w:val="22"/>
          <w:szCs w:val="22"/>
          <w:lang w:eastAsia="ja-JP"/>
        </w:rPr>
        <w:t xml:space="preserve"> Digital Banking</w:t>
      </w:r>
      <w:r w:rsidR="00C5671E" w:rsidRPr="004F4E38">
        <w:rPr>
          <w:rFonts w:ascii="Garamond" w:hAnsi="Garamond"/>
          <w:bCs/>
          <w:i/>
          <w:color w:val="000000"/>
          <w:sz w:val="22"/>
          <w:szCs w:val="22"/>
          <w:lang w:eastAsia="ja-JP"/>
        </w:rPr>
        <w:tab/>
      </w:r>
      <w:r w:rsidRPr="004F4E38">
        <w:rPr>
          <w:rFonts w:ascii="Garamond" w:hAnsi="Garamond"/>
          <w:bCs/>
          <w:i/>
          <w:color w:val="000000"/>
          <w:sz w:val="22"/>
          <w:szCs w:val="22"/>
          <w:lang w:eastAsia="ja-JP"/>
        </w:rPr>
        <w:t>May</w:t>
      </w:r>
      <w:r w:rsidR="00C5671E" w:rsidRPr="004F4E38">
        <w:rPr>
          <w:rFonts w:ascii="Garamond" w:hAnsi="Garamond"/>
          <w:bCs/>
          <w:i/>
          <w:color w:val="000000"/>
          <w:sz w:val="22"/>
          <w:szCs w:val="22"/>
          <w:lang w:eastAsia="ja-JP"/>
        </w:rPr>
        <w:t xml:space="preserve"> 201</w:t>
      </w:r>
      <w:r w:rsidRPr="004F4E38">
        <w:rPr>
          <w:rFonts w:ascii="Garamond" w:hAnsi="Garamond"/>
          <w:bCs/>
          <w:i/>
          <w:color w:val="000000"/>
          <w:sz w:val="22"/>
          <w:szCs w:val="22"/>
          <w:lang w:eastAsia="ja-JP"/>
        </w:rPr>
        <w:t>7</w:t>
      </w:r>
      <w:r w:rsidR="00C5671E" w:rsidRPr="004F4E38">
        <w:rPr>
          <w:rFonts w:ascii="Garamond" w:hAnsi="Garamond"/>
          <w:bCs/>
          <w:i/>
          <w:color w:val="000000"/>
          <w:sz w:val="22"/>
          <w:szCs w:val="22"/>
          <w:lang w:eastAsia="ja-JP"/>
        </w:rPr>
        <w:t xml:space="preserve"> – Present</w:t>
      </w:r>
    </w:p>
    <w:p w14:paraId="2E6BE927" w14:textId="77777777" w:rsidR="00AD787C" w:rsidRPr="00AD787C" w:rsidRDefault="00AD787C" w:rsidP="00AD787C">
      <w:pPr>
        <w:tabs>
          <w:tab w:val="right" w:pos="10632"/>
        </w:tabs>
        <w:jc w:val="both"/>
        <w:rPr>
          <w:ins w:id="71" w:author="Alvis Lim" w:date="2020-09-10T22:59:00Z"/>
          <w:rFonts w:ascii="Garamond" w:hAnsi="Garamond"/>
          <w:sz w:val="22"/>
          <w:szCs w:val="22"/>
        </w:rPr>
      </w:pPr>
      <w:ins w:id="72" w:author="Alvis Lim" w:date="2020-09-10T22:59:00Z">
        <w:r w:rsidRPr="00AD787C">
          <w:rPr>
            <w:rFonts w:ascii="Garamond" w:hAnsi="Garamond"/>
            <w:sz w:val="22"/>
            <w:szCs w:val="22"/>
          </w:rPr>
          <w:t>• Gather and understand business requirements together with product owners and business stakeholders.</w:t>
        </w:r>
      </w:ins>
    </w:p>
    <w:p w14:paraId="7CDC41A6" w14:textId="77777777" w:rsidR="00AD787C" w:rsidRPr="00AD787C" w:rsidRDefault="00AD787C" w:rsidP="00AD787C">
      <w:pPr>
        <w:tabs>
          <w:tab w:val="right" w:pos="10632"/>
        </w:tabs>
        <w:jc w:val="both"/>
        <w:rPr>
          <w:ins w:id="73" w:author="Alvis Lim" w:date="2020-09-10T22:59:00Z"/>
          <w:rFonts w:ascii="Garamond" w:hAnsi="Garamond"/>
          <w:sz w:val="22"/>
          <w:szCs w:val="22"/>
        </w:rPr>
      </w:pPr>
      <w:ins w:id="74" w:author="Alvis Lim" w:date="2020-09-10T22:59:00Z">
        <w:r w:rsidRPr="00AD787C">
          <w:rPr>
            <w:rFonts w:ascii="Garamond" w:hAnsi="Garamond"/>
            <w:sz w:val="22"/>
            <w:szCs w:val="22"/>
          </w:rPr>
          <w:t>• Work with technical business analysts based on given requirements to craft a story that is consumable by the development team</w:t>
        </w:r>
      </w:ins>
    </w:p>
    <w:p w14:paraId="28CF7E42" w14:textId="77777777" w:rsidR="00AD787C" w:rsidRPr="00AD787C" w:rsidRDefault="00AD787C" w:rsidP="00AD787C">
      <w:pPr>
        <w:tabs>
          <w:tab w:val="right" w:pos="10632"/>
        </w:tabs>
        <w:jc w:val="both"/>
        <w:rPr>
          <w:ins w:id="75" w:author="Alvis Lim" w:date="2020-09-10T22:59:00Z"/>
          <w:rFonts w:ascii="Garamond" w:hAnsi="Garamond"/>
          <w:sz w:val="22"/>
          <w:szCs w:val="22"/>
        </w:rPr>
      </w:pPr>
      <w:ins w:id="76" w:author="Alvis Lim" w:date="2020-09-10T22:59:00Z">
        <w:r w:rsidRPr="00AD787C">
          <w:rPr>
            <w:rFonts w:ascii="Garamond" w:hAnsi="Garamond"/>
            <w:sz w:val="22"/>
            <w:szCs w:val="22"/>
          </w:rPr>
          <w:t>• Attend Scrum activities and update the management with daily and weekly status reports of all the testing activities.</w:t>
        </w:r>
      </w:ins>
    </w:p>
    <w:p w14:paraId="3B2B74AE" w14:textId="77777777" w:rsidR="00AD787C" w:rsidRPr="00AD787C" w:rsidRDefault="00AD787C" w:rsidP="00AD787C">
      <w:pPr>
        <w:tabs>
          <w:tab w:val="right" w:pos="10632"/>
        </w:tabs>
        <w:jc w:val="both"/>
        <w:rPr>
          <w:ins w:id="77" w:author="Alvis Lim" w:date="2020-09-10T22:59:00Z"/>
          <w:rFonts w:ascii="Garamond" w:hAnsi="Garamond"/>
          <w:sz w:val="22"/>
          <w:szCs w:val="22"/>
        </w:rPr>
      </w:pPr>
      <w:ins w:id="78" w:author="Alvis Lim" w:date="2020-09-10T22:59:00Z">
        <w:r w:rsidRPr="00AD787C">
          <w:rPr>
            <w:rFonts w:ascii="Garamond" w:hAnsi="Garamond"/>
            <w:sz w:val="22"/>
            <w:szCs w:val="22"/>
          </w:rPr>
          <w:t>• Collaborate with Project Managers, Business Analysts, System Architects and Developers for testing activities.</w:t>
        </w:r>
      </w:ins>
    </w:p>
    <w:p w14:paraId="0D2814BA" w14:textId="77777777" w:rsidR="00AD787C" w:rsidRPr="00AD787C" w:rsidRDefault="00AD787C" w:rsidP="00AD787C">
      <w:pPr>
        <w:tabs>
          <w:tab w:val="right" w:pos="10632"/>
        </w:tabs>
        <w:jc w:val="both"/>
        <w:rPr>
          <w:ins w:id="79" w:author="Alvis Lim" w:date="2020-09-10T22:59:00Z"/>
          <w:rFonts w:ascii="Garamond" w:hAnsi="Garamond"/>
          <w:sz w:val="22"/>
          <w:szCs w:val="22"/>
        </w:rPr>
      </w:pPr>
      <w:ins w:id="80" w:author="Alvis Lim" w:date="2020-09-10T22:59:00Z">
        <w:r w:rsidRPr="00AD787C">
          <w:rPr>
            <w:rFonts w:ascii="Garamond" w:hAnsi="Garamond"/>
            <w:sz w:val="22"/>
            <w:szCs w:val="22"/>
          </w:rPr>
          <w:t>• Attend sprint planning to understand the sprint goal and commitment of the user stories for the upcoming sprint.</w:t>
        </w:r>
      </w:ins>
    </w:p>
    <w:p w14:paraId="797EC6D1" w14:textId="77777777" w:rsidR="00465E3F" w:rsidRDefault="00AD787C" w:rsidP="00465E3F">
      <w:pPr>
        <w:rPr>
          <w:ins w:id="81" w:author="Alvis Lim" w:date="2020-09-12T00:07:00Z"/>
          <w:rFonts w:ascii="Garamond" w:hAnsi="Garamond"/>
          <w:sz w:val="22"/>
          <w:szCs w:val="22"/>
        </w:rPr>
      </w:pPr>
      <w:ins w:id="82" w:author="Alvis Lim" w:date="2020-09-10T22:59:00Z">
        <w:r w:rsidRPr="00AD787C">
          <w:rPr>
            <w:rFonts w:ascii="Garamond" w:hAnsi="Garamond"/>
            <w:sz w:val="22"/>
            <w:szCs w:val="22"/>
          </w:rPr>
          <w:t>• Manage a team and keep track of their daily KPI, progress and to unblock blockers.</w:t>
        </w:r>
      </w:ins>
    </w:p>
    <w:p w14:paraId="34C8133D" w14:textId="1E8899BE" w:rsidR="003A010F" w:rsidRPr="00465E3F" w:rsidDel="00AD787C" w:rsidRDefault="00AD787C" w:rsidP="00465E3F">
      <w:pPr>
        <w:tabs>
          <w:tab w:val="right" w:pos="10632"/>
        </w:tabs>
        <w:jc w:val="both"/>
        <w:rPr>
          <w:del w:id="83" w:author="Alvis Lim" w:date="2020-09-10T22:59:00Z"/>
          <w:rFonts w:ascii="Garamond" w:hAnsi="Garamond"/>
          <w:sz w:val="22"/>
          <w:szCs w:val="22"/>
          <w:rPrChange w:id="84" w:author="Alvis Lim" w:date="2020-09-12T00:07:00Z">
            <w:rPr>
              <w:del w:id="85" w:author="Alvis Lim" w:date="2020-09-10T22:59:00Z"/>
              <w:lang w:eastAsia="en-US"/>
            </w:rPr>
          </w:rPrChange>
        </w:rPr>
        <w:pPrChange w:id="86" w:author="Alvis Lim" w:date="2020-09-12T00:07:00Z">
          <w:pPr>
            <w:pStyle w:val="ListParagraph"/>
            <w:widowControl w:val="0"/>
            <w:numPr>
              <w:numId w:val="1"/>
            </w:numPr>
            <w:autoSpaceDE w:val="0"/>
            <w:autoSpaceDN w:val="0"/>
            <w:adjustRightInd w:val="0"/>
            <w:spacing w:line="216" w:lineRule="auto"/>
            <w:ind w:left="216" w:hanging="216"/>
            <w:jc w:val="both"/>
          </w:pPr>
        </w:pPrChange>
      </w:pPr>
      <w:ins w:id="87" w:author="Alvis Lim" w:date="2020-09-10T22:59:00Z">
        <w:r w:rsidRPr="00465E3F">
          <w:rPr>
            <w:rFonts w:ascii="Garamond" w:hAnsi="Garamond"/>
            <w:sz w:val="22"/>
            <w:szCs w:val="22"/>
            <w:rPrChange w:id="88" w:author="Alvis Lim" w:date="2020-09-12T00:07:00Z">
              <w:rPr/>
            </w:rPrChange>
          </w:rPr>
          <w:t>• Draft test plan for each sprint and release.</w:t>
        </w:r>
      </w:ins>
      <w:del w:id="89" w:author="Alvis Lim" w:date="2020-09-10T22:59:00Z">
        <w:r w:rsidR="001266A6" w:rsidRPr="00465E3F" w:rsidDel="00AD787C">
          <w:rPr>
            <w:rFonts w:ascii="Garamond" w:hAnsi="Garamond"/>
            <w:sz w:val="22"/>
            <w:szCs w:val="22"/>
            <w:rPrChange w:id="90" w:author="Alvis Lim" w:date="2020-09-12T00:07:00Z">
              <w:rPr>
                <w:lang w:eastAsia="en-US"/>
              </w:rPr>
            </w:rPrChange>
          </w:rPr>
          <w:delText>Gather and understand Business requirements together with PO and business Stake Holders. Based on the given requirements to work hand in hand with Tech Business Analyst to craft a story that is consumable by the Development team.</w:delText>
        </w:r>
      </w:del>
    </w:p>
    <w:p w14:paraId="37707323" w14:textId="31A5E878" w:rsidR="001266A6" w:rsidRPr="004F4E38" w:rsidDel="00AD787C" w:rsidRDefault="001266A6" w:rsidP="00465E3F">
      <w:pPr>
        <w:rPr>
          <w:del w:id="91" w:author="Alvis Lim" w:date="2020-09-10T22:59:00Z"/>
        </w:rPr>
        <w:pPrChange w:id="92" w:author="Alvis Lim" w:date="2020-09-12T00:07:00Z">
          <w:pPr>
            <w:pStyle w:val="ListParagraph"/>
            <w:widowControl w:val="0"/>
            <w:numPr>
              <w:numId w:val="1"/>
            </w:numPr>
            <w:autoSpaceDE w:val="0"/>
            <w:autoSpaceDN w:val="0"/>
            <w:adjustRightInd w:val="0"/>
            <w:spacing w:line="216" w:lineRule="auto"/>
            <w:ind w:left="216" w:hanging="216"/>
            <w:jc w:val="both"/>
          </w:pPr>
        </w:pPrChange>
      </w:pPr>
      <w:del w:id="93" w:author="Alvis Lim" w:date="2020-09-10T22:59:00Z">
        <w:r w:rsidRPr="004F4E38" w:rsidDel="00AD787C">
          <w:delText xml:space="preserve">Create Test Scenario in Gherkin Syntax so that scenario can be used for both manual and automation. </w:delText>
        </w:r>
      </w:del>
    </w:p>
    <w:p w14:paraId="26E5E7C9" w14:textId="03DAB10D" w:rsidR="001266A6" w:rsidRPr="004F4E38" w:rsidDel="00AD787C" w:rsidRDefault="003332CE" w:rsidP="00465E3F">
      <w:pPr>
        <w:rPr>
          <w:del w:id="94" w:author="Alvis Lim" w:date="2020-09-10T22:59:00Z"/>
        </w:rPr>
        <w:pPrChange w:id="95" w:author="Alvis Lim" w:date="2020-09-12T00:07:00Z">
          <w:pPr>
            <w:pStyle w:val="ListParagraph"/>
            <w:widowControl w:val="0"/>
            <w:numPr>
              <w:numId w:val="1"/>
            </w:numPr>
            <w:autoSpaceDE w:val="0"/>
            <w:autoSpaceDN w:val="0"/>
            <w:adjustRightInd w:val="0"/>
            <w:spacing w:line="216" w:lineRule="auto"/>
            <w:ind w:left="216" w:hanging="216"/>
            <w:jc w:val="both"/>
          </w:pPr>
        </w:pPrChange>
      </w:pPr>
      <w:del w:id="96" w:author="Alvis Lim" w:date="2020-09-10T22:59:00Z">
        <w:r w:rsidRPr="004F4E38" w:rsidDel="00AD787C">
          <w:delText>Attend Status meetings and update the management with Daily and Weekly status report of all the Testing activities.</w:delText>
        </w:r>
      </w:del>
    </w:p>
    <w:p w14:paraId="3A6CDA75" w14:textId="24F9EDE2" w:rsidR="003332CE" w:rsidRPr="004F4E38" w:rsidDel="00AD787C" w:rsidRDefault="003332CE" w:rsidP="00465E3F">
      <w:pPr>
        <w:rPr>
          <w:del w:id="97" w:author="Alvis Lim" w:date="2020-09-10T22:59:00Z"/>
        </w:rPr>
        <w:pPrChange w:id="98" w:author="Alvis Lim" w:date="2020-09-12T00:07:00Z">
          <w:pPr>
            <w:pStyle w:val="ListParagraph"/>
            <w:widowControl w:val="0"/>
            <w:numPr>
              <w:numId w:val="1"/>
            </w:numPr>
            <w:autoSpaceDE w:val="0"/>
            <w:autoSpaceDN w:val="0"/>
            <w:adjustRightInd w:val="0"/>
            <w:spacing w:line="216" w:lineRule="auto"/>
            <w:ind w:left="216" w:hanging="216"/>
            <w:jc w:val="both"/>
          </w:pPr>
        </w:pPrChange>
      </w:pPr>
      <w:del w:id="99" w:author="Alvis Lim" w:date="2020-09-10T22:59:00Z">
        <w:r w:rsidRPr="004F4E38" w:rsidDel="00AD787C">
          <w:delText>Escalate major blockers to relevant stake holders when encountered / discovered</w:delText>
        </w:r>
      </w:del>
    </w:p>
    <w:p w14:paraId="4A1E17E6" w14:textId="48A7494F" w:rsidR="003332CE" w:rsidRPr="004F4E38" w:rsidDel="00AD787C" w:rsidRDefault="003332CE" w:rsidP="00465E3F">
      <w:pPr>
        <w:rPr>
          <w:del w:id="100" w:author="Alvis Lim" w:date="2020-09-10T22:59:00Z"/>
        </w:rPr>
        <w:pPrChange w:id="101" w:author="Alvis Lim" w:date="2020-09-12T00:07:00Z">
          <w:pPr>
            <w:pStyle w:val="ListParagraph"/>
            <w:widowControl w:val="0"/>
            <w:numPr>
              <w:numId w:val="1"/>
            </w:numPr>
            <w:autoSpaceDE w:val="0"/>
            <w:autoSpaceDN w:val="0"/>
            <w:adjustRightInd w:val="0"/>
            <w:spacing w:line="216" w:lineRule="auto"/>
            <w:ind w:left="216" w:hanging="216"/>
            <w:jc w:val="both"/>
          </w:pPr>
        </w:pPrChange>
      </w:pPr>
      <w:del w:id="102" w:author="Alvis Lim" w:date="2020-09-10T22:59:00Z">
        <w:r w:rsidRPr="004F4E38" w:rsidDel="00AD787C">
          <w:delText>Collaborate with Project Managers, Business Analyst, System Architects and Developers during testing</w:delText>
        </w:r>
      </w:del>
    </w:p>
    <w:p w14:paraId="1A6DCFC8" w14:textId="02853BAD" w:rsidR="003332CE" w:rsidRPr="004F4E38" w:rsidDel="00AD787C" w:rsidRDefault="003332CE" w:rsidP="00465E3F">
      <w:pPr>
        <w:rPr>
          <w:del w:id="103" w:author="Alvis Lim" w:date="2020-09-10T22:59:00Z"/>
        </w:rPr>
        <w:pPrChange w:id="104" w:author="Alvis Lim" w:date="2020-09-12T00:07:00Z">
          <w:pPr>
            <w:pStyle w:val="ListParagraph"/>
            <w:widowControl w:val="0"/>
            <w:numPr>
              <w:numId w:val="1"/>
            </w:numPr>
            <w:autoSpaceDE w:val="0"/>
            <w:autoSpaceDN w:val="0"/>
            <w:adjustRightInd w:val="0"/>
            <w:spacing w:line="216" w:lineRule="auto"/>
            <w:ind w:left="216" w:hanging="216"/>
            <w:jc w:val="both"/>
          </w:pPr>
        </w:pPrChange>
      </w:pPr>
      <w:del w:id="105" w:author="Alvis Lim" w:date="2020-09-10T22:59:00Z">
        <w:r w:rsidRPr="004F4E38" w:rsidDel="00AD787C">
          <w:delText>Defect tracking of the bugs for re-test and close operations</w:delText>
        </w:r>
      </w:del>
    </w:p>
    <w:p w14:paraId="29063840" w14:textId="7B820753" w:rsidR="00B65AE0" w:rsidRPr="004F4E38" w:rsidDel="00AD787C" w:rsidRDefault="00B65AE0" w:rsidP="00465E3F">
      <w:pPr>
        <w:rPr>
          <w:del w:id="106" w:author="Alvis Lim" w:date="2020-09-10T22:59:00Z"/>
        </w:rPr>
        <w:pPrChange w:id="107" w:author="Alvis Lim" w:date="2020-09-12T00:07:00Z">
          <w:pPr>
            <w:pStyle w:val="ListParagraph"/>
            <w:widowControl w:val="0"/>
            <w:numPr>
              <w:numId w:val="1"/>
            </w:numPr>
            <w:autoSpaceDE w:val="0"/>
            <w:autoSpaceDN w:val="0"/>
            <w:adjustRightInd w:val="0"/>
            <w:spacing w:line="216" w:lineRule="auto"/>
            <w:ind w:left="216" w:hanging="216"/>
            <w:jc w:val="both"/>
          </w:pPr>
        </w:pPrChange>
      </w:pPr>
      <w:del w:id="108" w:author="Alvis Lim" w:date="2020-09-10T22:59:00Z">
        <w:r w:rsidRPr="004F4E38" w:rsidDel="00AD787C">
          <w:delText>Attend sprint planning to under</w:delText>
        </w:r>
        <w:r w:rsidR="00C90733" w:rsidRPr="004F4E38" w:rsidDel="00AD787C">
          <w:delText>stand</w:delText>
        </w:r>
        <w:r w:rsidRPr="004F4E38" w:rsidDel="00AD787C">
          <w:delText xml:space="preserve"> the Sprint goal </w:delText>
        </w:r>
        <w:r w:rsidR="00B23E85" w:rsidRPr="004F4E38" w:rsidDel="00AD787C">
          <w:delText>and</w:delText>
        </w:r>
        <w:r w:rsidRPr="004F4E38" w:rsidDel="00AD787C">
          <w:delText xml:space="preserve"> </w:delText>
        </w:r>
        <w:r w:rsidR="00B23E85" w:rsidRPr="004F4E38" w:rsidDel="00AD787C">
          <w:delText>c</w:delText>
        </w:r>
        <w:r w:rsidRPr="004F4E38" w:rsidDel="00AD787C">
          <w:delText>ommit</w:delText>
        </w:r>
        <w:r w:rsidR="00B23E85" w:rsidRPr="004F4E38" w:rsidDel="00AD787C">
          <w:delText>ment of</w:delText>
        </w:r>
        <w:r w:rsidRPr="004F4E38" w:rsidDel="00AD787C">
          <w:delText xml:space="preserve"> the user stories for the sprint</w:delText>
        </w:r>
      </w:del>
    </w:p>
    <w:p w14:paraId="62F21AE8" w14:textId="6A3DAF2F" w:rsidR="006B5FC8" w:rsidRPr="004F4E38" w:rsidDel="00AD787C" w:rsidRDefault="006B5FC8" w:rsidP="00465E3F">
      <w:pPr>
        <w:rPr>
          <w:del w:id="109" w:author="Alvis Lim" w:date="2020-09-10T22:59:00Z"/>
        </w:rPr>
        <w:pPrChange w:id="110" w:author="Alvis Lim" w:date="2020-09-12T00:07:00Z">
          <w:pPr>
            <w:pStyle w:val="ListParagraph"/>
            <w:widowControl w:val="0"/>
            <w:numPr>
              <w:numId w:val="1"/>
            </w:numPr>
            <w:autoSpaceDE w:val="0"/>
            <w:autoSpaceDN w:val="0"/>
            <w:adjustRightInd w:val="0"/>
            <w:spacing w:line="216" w:lineRule="auto"/>
            <w:ind w:left="216" w:hanging="216"/>
            <w:jc w:val="both"/>
          </w:pPr>
        </w:pPrChange>
      </w:pPr>
      <w:del w:id="111" w:author="Alvis Lim" w:date="2020-09-10T22:59:00Z">
        <w:r w:rsidRPr="004F4E38" w:rsidDel="00AD787C">
          <w:delText>Micro-manage a team of tester to keep track of their daily KPI and progress / blockers</w:delText>
        </w:r>
      </w:del>
    </w:p>
    <w:p w14:paraId="327CED90" w14:textId="61D7B0F2" w:rsidR="001266A6" w:rsidRPr="004F4E38" w:rsidRDefault="001266A6" w:rsidP="00465E3F">
      <w:pPr>
        <w:pPrChange w:id="112" w:author="Alvis Lim" w:date="2020-09-12T00:07:00Z">
          <w:pPr>
            <w:pStyle w:val="ListParagraph"/>
            <w:widowControl w:val="0"/>
            <w:autoSpaceDE w:val="0"/>
            <w:autoSpaceDN w:val="0"/>
            <w:adjustRightInd w:val="0"/>
            <w:spacing w:line="216" w:lineRule="auto"/>
            <w:ind w:left="216"/>
            <w:jc w:val="both"/>
          </w:pPr>
        </w:pPrChange>
      </w:pPr>
    </w:p>
    <w:p w14:paraId="4166DEE1" w14:textId="77777777" w:rsidR="00693208" w:rsidRPr="004F4E38" w:rsidRDefault="00693208" w:rsidP="00693208">
      <w:pPr>
        <w:pStyle w:val="ListParagraph"/>
        <w:widowControl w:val="0"/>
        <w:autoSpaceDE w:val="0"/>
        <w:autoSpaceDN w:val="0"/>
        <w:adjustRightInd w:val="0"/>
        <w:spacing w:line="216" w:lineRule="auto"/>
        <w:ind w:left="216"/>
        <w:jc w:val="both"/>
        <w:rPr>
          <w:rFonts w:ascii="Garamond" w:hAnsi="Garamond"/>
          <w:sz w:val="22"/>
          <w:szCs w:val="22"/>
          <w:lang w:eastAsia="en-US"/>
        </w:rPr>
      </w:pPr>
    </w:p>
    <w:p w14:paraId="5F2F938E" w14:textId="77777777" w:rsidR="00693208" w:rsidRPr="004F4E38" w:rsidRDefault="00693208" w:rsidP="00693208">
      <w:pPr>
        <w:widowControl w:val="0"/>
        <w:autoSpaceDE w:val="0"/>
        <w:autoSpaceDN w:val="0"/>
        <w:adjustRightInd w:val="0"/>
        <w:spacing w:line="216" w:lineRule="auto"/>
        <w:jc w:val="both"/>
        <w:rPr>
          <w:rFonts w:ascii="Garamond" w:hAnsi="Garamond"/>
          <w:sz w:val="22"/>
          <w:szCs w:val="22"/>
        </w:rPr>
      </w:pPr>
      <w:r w:rsidRPr="004F4E38">
        <w:rPr>
          <w:rFonts w:ascii="Garamond" w:hAnsi="Garamond"/>
          <w:sz w:val="22"/>
          <w:szCs w:val="22"/>
        </w:rPr>
        <w:t xml:space="preserve">Projects completed </w:t>
      </w:r>
    </w:p>
    <w:p w14:paraId="3B677BCF" w14:textId="3147C10F" w:rsidR="00641168" w:rsidRPr="004F4E38" w:rsidRDefault="00693208" w:rsidP="00641168">
      <w:pPr>
        <w:pStyle w:val="ListParagraph"/>
        <w:widowControl w:val="0"/>
        <w:numPr>
          <w:ilvl w:val="0"/>
          <w:numId w:val="16"/>
        </w:numPr>
        <w:autoSpaceDE w:val="0"/>
        <w:autoSpaceDN w:val="0"/>
        <w:adjustRightInd w:val="0"/>
        <w:spacing w:line="216" w:lineRule="auto"/>
        <w:jc w:val="both"/>
        <w:rPr>
          <w:rFonts w:ascii="Garamond" w:hAnsi="Garamond"/>
          <w:sz w:val="22"/>
          <w:szCs w:val="22"/>
          <w:lang w:eastAsia="en-US"/>
        </w:rPr>
      </w:pPr>
      <w:r w:rsidRPr="004F4E38">
        <w:rPr>
          <w:rFonts w:ascii="Garamond" w:hAnsi="Garamond"/>
          <w:sz w:val="22"/>
          <w:szCs w:val="22"/>
        </w:rPr>
        <w:t>DBS Lifestyle</w:t>
      </w:r>
      <w:r w:rsidR="00151723" w:rsidRPr="004F4E38">
        <w:rPr>
          <w:rFonts w:ascii="Garamond" w:hAnsi="Garamond"/>
          <w:sz w:val="22"/>
          <w:szCs w:val="22"/>
        </w:rPr>
        <w:t xml:space="preserve"> </w:t>
      </w:r>
      <w:ins w:id="113" w:author="Alvis Lim" w:date="2020-09-10T22:55:00Z">
        <w:r w:rsidR="00C24EFE">
          <w:rPr>
            <w:rFonts w:ascii="Garamond" w:hAnsi="Garamond"/>
            <w:sz w:val="22"/>
            <w:szCs w:val="22"/>
          </w:rPr>
          <w:t xml:space="preserve">- </w:t>
        </w:r>
        <w:r w:rsidR="00C24EFE" w:rsidRPr="00C24EFE">
          <w:rPr>
            <w:rFonts w:ascii="Garamond" w:hAnsi="Garamond"/>
            <w:sz w:val="22"/>
            <w:szCs w:val="22"/>
          </w:rPr>
          <w:t>Incentivize users to utilize cards through the implementation of targeted campaigns, deals and coupons.</w:t>
        </w:r>
      </w:ins>
    </w:p>
    <w:p w14:paraId="26C1C95B" w14:textId="1A28C901" w:rsidR="00151723" w:rsidRPr="004F4E38" w:rsidRDefault="00693208" w:rsidP="00C5671E">
      <w:pPr>
        <w:pStyle w:val="ListParagraph"/>
        <w:widowControl w:val="0"/>
        <w:numPr>
          <w:ilvl w:val="0"/>
          <w:numId w:val="16"/>
        </w:numPr>
        <w:autoSpaceDE w:val="0"/>
        <w:autoSpaceDN w:val="0"/>
        <w:adjustRightInd w:val="0"/>
        <w:spacing w:line="216" w:lineRule="auto"/>
        <w:jc w:val="both"/>
        <w:rPr>
          <w:rFonts w:ascii="Garamond" w:hAnsi="Garamond"/>
          <w:sz w:val="22"/>
          <w:szCs w:val="22"/>
          <w:lang w:eastAsia="en-US"/>
        </w:rPr>
      </w:pPr>
      <w:proofErr w:type="spellStart"/>
      <w:r w:rsidRPr="004F4E38">
        <w:rPr>
          <w:rFonts w:ascii="Garamond" w:hAnsi="Garamond"/>
          <w:sz w:val="22"/>
          <w:szCs w:val="22"/>
        </w:rPr>
        <w:t>PayLah</w:t>
      </w:r>
      <w:proofErr w:type="spellEnd"/>
      <w:r w:rsidR="00151723" w:rsidRPr="004F4E38">
        <w:rPr>
          <w:rFonts w:ascii="Garamond" w:hAnsi="Garamond"/>
          <w:sz w:val="22"/>
          <w:szCs w:val="22"/>
        </w:rPr>
        <w:t>!</w:t>
      </w:r>
      <w:r w:rsidRPr="004F4E38">
        <w:rPr>
          <w:rFonts w:ascii="Garamond" w:hAnsi="Garamond"/>
          <w:sz w:val="22"/>
          <w:szCs w:val="22"/>
        </w:rPr>
        <w:t xml:space="preserve"> </w:t>
      </w:r>
      <w:ins w:id="114" w:author="Alvis Lim" w:date="2020-09-10T22:58:00Z">
        <w:r w:rsidR="00AD787C">
          <w:rPr>
            <w:rFonts w:ascii="Garamond" w:hAnsi="Garamond"/>
            <w:sz w:val="22"/>
            <w:szCs w:val="22"/>
          </w:rPr>
          <w:t xml:space="preserve">(Current) </w:t>
        </w:r>
      </w:ins>
      <w:r w:rsidRPr="004F4E38">
        <w:rPr>
          <w:rFonts w:ascii="Garamond" w:hAnsi="Garamond"/>
          <w:sz w:val="22"/>
          <w:szCs w:val="22"/>
        </w:rPr>
        <w:t xml:space="preserve">- </w:t>
      </w:r>
      <w:ins w:id="115" w:author="Alvis Lim" w:date="2020-09-10T23:04:00Z">
        <w:r w:rsidR="00A134E2" w:rsidRPr="00A134E2">
          <w:rPr>
            <w:rFonts w:ascii="Garamond" w:hAnsi="Garamond"/>
            <w:sz w:val="22"/>
            <w:szCs w:val="22"/>
          </w:rPr>
          <w:t>Increase functionalities of e-wallet through introduction of targeted cards campaigns, deals and coupons</w:t>
        </w:r>
      </w:ins>
      <w:ins w:id="116" w:author="Alvis Lim" w:date="2020-09-10T23:05:00Z">
        <w:r w:rsidR="00512491">
          <w:rPr>
            <w:rFonts w:ascii="Garamond" w:hAnsi="Garamond"/>
            <w:sz w:val="22"/>
            <w:szCs w:val="22"/>
          </w:rPr>
          <w:t>.</w:t>
        </w:r>
      </w:ins>
      <w:del w:id="117" w:author="Alvis Lim" w:date="2020-09-10T22:58:00Z">
        <w:r w:rsidRPr="004F4E38" w:rsidDel="00AD787C">
          <w:rPr>
            <w:rFonts w:ascii="Garamond" w:hAnsi="Garamond"/>
            <w:sz w:val="22"/>
            <w:szCs w:val="22"/>
          </w:rPr>
          <w:delText>Present</w:delText>
        </w:r>
      </w:del>
    </w:p>
    <w:p w14:paraId="752DAF89" w14:textId="77777777" w:rsidR="00151723" w:rsidRPr="004F4E38" w:rsidRDefault="00151723" w:rsidP="00C5671E">
      <w:pPr>
        <w:widowControl w:val="0"/>
        <w:autoSpaceDE w:val="0"/>
        <w:autoSpaceDN w:val="0"/>
        <w:adjustRightInd w:val="0"/>
        <w:spacing w:line="216" w:lineRule="auto"/>
        <w:jc w:val="both"/>
        <w:rPr>
          <w:rFonts w:ascii="Garamond" w:hAnsi="Garamond"/>
          <w:sz w:val="22"/>
          <w:szCs w:val="22"/>
        </w:rPr>
      </w:pPr>
    </w:p>
    <w:p w14:paraId="510EFF67" w14:textId="71CDB053" w:rsidR="00B97FA9" w:rsidRPr="004F4E38" w:rsidRDefault="00652880" w:rsidP="00991020">
      <w:pPr>
        <w:tabs>
          <w:tab w:val="right" w:pos="10632"/>
        </w:tabs>
        <w:jc w:val="both"/>
        <w:rPr>
          <w:rFonts w:ascii="Garamond" w:hAnsi="Garamond"/>
          <w:b/>
          <w:bCs/>
          <w:color w:val="000000"/>
          <w:sz w:val="22"/>
          <w:szCs w:val="22"/>
          <w:lang w:eastAsia="ja-JP"/>
        </w:rPr>
      </w:pPr>
      <w:r w:rsidRPr="004F4E38">
        <w:rPr>
          <w:rFonts w:ascii="Garamond" w:hAnsi="Garamond"/>
          <w:b/>
          <w:bCs/>
          <w:color w:val="000000"/>
          <w:sz w:val="22"/>
          <w:szCs w:val="22"/>
          <w:lang w:eastAsia="ja-JP"/>
        </w:rPr>
        <w:t>Singapore Armed Force</w:t>
      </w:r>
      <w:r w:rsidR="00531E90" w:rsidRPr="004F4E38">
        <w:rPr>
          <w:rFonts w:ascii="Garamond" w:hAnsi="Garamond"/>
          <w:b/>
          <w:bCs/>
          <w:color w:val="000000"/>
          <w:sz w:val="22"/>
          <w:szCs w:val="22"/>
          <w:lang w:eastAsia="ja-JP"/>
        </w:rPr>
        <w:t>s</w:t>
      </w:r>
      <w:r w:rsidRPr="004F4E38">
        <w:rPr>
          <w:rFonts w:ascii="Garamond" w:hAnsi="Garamond"/>
          <w:b/>
          <w:bCs/>
          <w:color w:val="000000"/>
          <w:sz w:val="22"/>
          <w:szCs w:val="22"/>
          <w:lang w:eastAsia="ja-JP"/>
        </w:rPr>
        <w:tab/>
      </w:r>
      <w:r w:rsidR="00EF0B3E" w:rsidRPr="004F4E38">
        <w:rPr>
          <w:rFonts w:ascii="Garamond" w:hAnsi="Garamond"/>
          <w:b/>
          <w:bCs/>
          <w:color w:val="000000"/>
          <w:sz w:val="22"/>
          <w:szCs w:val="22"/>
          <w:lang w:eastAsia="ja-JP"/>
        </w:rPr>
        <w:t>Singapore</w:t>
      </w:r>
    </w:p>
    <w:p w14:paraId="3FDC7E37" w14:textId="14D8F993" w:rsidR="00DC2E63" w:rsidRPr="004F4E38" w:rsidRDefault="001266A6" w:rsidP="00991020">
      <w:pPr>
        <w:tabs>
          <w:tab w:val="right" w:pos="10632"/>
        </w:tabs>
        <w:rPr>
          <w:rFonts w:ascii="Garamond" w:hAnsi="Garamond"/>
          <w:bCs/>
          <w:i/>
          <w:color w:val="000000"/>
          <w:sz w:val="22"/>
          <w:szCs w:val="22"/>
          <w:lang w:eastAsia="ja-JP"/>
        </w:rPr>
      </w:pPr>
      <w:proofErr w:type="gramStart"/>
      <w:r w:rsidRPr="004F4E38">
        <w:rPr>
          <w:rFonts w:ascii="Garamond" w:hAnsi="Garamond"/>
          <w:bCs/>
          <w:i/>
          <w:color w:val="000000"/>
          <w:sz w:val="22"/>
          <w:szCs w:val="22"/>
          <w:lang w:eastAsia="ja-JP"/>
        </w:rPr>
        <w:t>General Purpose Machine Gun</w:t>
      </w:r>
      <w:proofErr w:type="gramEnd"/>
      <w:r w:rsidRPr="004F4E38">
        <w:rPr>
          <w:rFonts w:ascii="Garamond" w:hAnsi="Garamond"/>
          <w:bCs/>
          <w:i/>
          <w:color w:val="000000"/>
          <w:sz w:val="22"/>
          <w:szCs w:val="22"/>
          <w:lang w:eastAsia="ja-JP"/>
        </w:rPr>
        <w:t xml:space="preserve"> Assistant,</w:t>
      </w:r>
      <w:r w:rsidR="00693208" w:rsidRPr="004F4E38">
        <w:rPr>
          <w:rFonts w:ascii="Garamond" w:hAnsi="Garamond"/>
          <w:bCs/>
          <w:i/>
          <w:color w:val="000000"/>
          <w:sz w:val="22"/>
          <w:szCs w:val="22"/>
          <w:lang w:eastAsia="ja-JP"/>
        </w:rPr>
        <w:t xml:space="preserve"> Corporal First Class</w:t>
      </w:r>
      <w:r w:rsidR="00B97FA9" w:rsidRPr="004F4E38">
        <w:rPr>
          <w:rFonts w:ascii="Garamond" w:hAnsi="Garamond"/>
          <w:bCs/>
          <w:i/>
          <w:color w:val="000000"/>
          <w:sz w:val="22"/>
          <w:szCs w:val="22"/>
          <w:lang w:eastAsia="ja-JP"/>
        </w:rPr>
        <w:t xml:space="preserve"> – 1st Battalion Singapore Guards </w:t>
      </w:r>
      <w:r w:rsidR="00B97FA9" w:rsidRPr="004F4E38">
        <w:rPr>
          <w:rFonts w:ascii="Garamond" w:hAnsi="Garamond"/>
          <w:bCs/>
          <w:i/>
          <w:color w:val="000000"/>
          <w:sz w:val="22"/>
          <w:szCs w:val="22"/>
          <w:lang w:eastAsia="ja-JP"/>
        </w:rPr>
        <w:tab/>
      </w:r>
      <w:r w:rsidR="00693208" w:rsidRPr="004F4E38">
        <w:rPr>
          <w:rFonts w:ascii="Garamond" w:hAnsi="Garamond"/>
          <w:bCs/>
          <w:i/>
          <w:color w:val="000000"/>
          <w:sz w:val="22"/>
          <w:szCs w:val="22"/>
          <w:lang w:eastAsia="ja-JP"/>
        </w:rPr>
        <w:t>Dec</w:t>
      </w:r>
      <w:r w:rsidR="00A47C3B" w:rsidRPr="004F4E38">
        <w:rPr>
          <w:rFonts w:ascii="Garamond" w:hAnsi="Garamond"/>
          <w:bCs/>
          <w:i/>
          <w:color w:val="000000"/>
          <w:sz w:val="22"/>
          <w:szCs w:val="22"/>
          <w:lang w:eastAsia="ja-JP"/>
        </w:rPr>
        <w:t xml:space="preserve"> </w:t>
      </w:r>
      <w:r w:rsidR="00EF0B3E" w:rsidRPr="004F4E38">
        <w:rPr>
          <w:rFonts w:ascii="Garamond" w:hAnsi="Garamond"/>
          <w:bCs/>
          <w:i/>
          <w:color w:val="000000"/>
          <w:sz w:val="22"/>
          <w:szCs w:val="22"/>
          <w:lang w:eastAsia="ja-JP"/>
        </w:rPr>
        <w:t xml:space="preserve">2012 </w:t>
      </w:r>
      <w:r w:rsidR="00B97FA9" w:rsidRPr="004F4E38">
        <w:rPr>
          <w:rFonts w:ascii="Garamond" w:hAnsi="Garamond"/>
          <w:bCs/>
          <w:i/>
          <w:color w:val="000000"/>
          <w:sz w:val="22"/>
          <w:szCs w:val="22"/>
          <w:lang w:eastAsia="ja-JP"/>
        </w:rPr>
        <w:t xml:space="preserve">– </w:t>
      </w:r>
      <w:r w:rsidR="00693208" w:rsidRPr="004F4E38">
        <w:rPr>
          <w:rFonts w:ascii="Garamond" w:hAnsi="Garamond"/>
          <w:bCs/>
          <w:i/>
          <w:color w:val="000000"/>
          <w:sz w:val="22"/>
          <w:szCs w:val="22"/>
          <w:lang w:eastAsia="ja-JP"/>
        </w:rPr>
        <w:t>Dec</w:t>
      </w:r>
      <w:r w:rsidR="00B97FA9" w:rsidRPr="004F4E38">
        <w:rPr>
          <w:rFonts w:ascii="Garamond" w:hAnsi="Garamond"/>
          <w:bCs/>
          <w:i/>
          <w:color w:val="000000"/>
          <w:sz w:val="22"/>
          <w:szCs w:val="22"/>
          <w:lang w:eastAsia="ja-JP"/>
        </w:rPr>
        <w:t xml:space="preserve"> </w:t>
      </w:r>
      <w:r w:rsidR="00EF0B3E" w:rsidRPr="004F4E38">
        <w:rPr>
          <w:rFonts w:ascii="Garamond" w:hAnsi="Garamond"/>
          <w:bCs/>
          <w:i/>
          <w:color w:val="000000"/>
          <w:sz w:val="22"/>
          <w:szCs w:val="22"/>
          <w:lang w:eastAsia="ja-JP"/>
        </w:rPr>
        <w:t>201</w:t>
      </w:r>
      <w:r w:rsidR="00693208" w:rsidRPr="004F4E38">
        <w:rPr>
          <w:rFonts w:ascii="Garamond" w:hAnsi="Garamond"/>
          <w:bCs/>
          <w:i/>
          <w:color w:val="000000"/>
          <w:sz w:val="22"/>
          <w:szCs w:val="22"/>
          <w:lang w:eastAsia="ja-JP"/>
        </w:rPr>
        <w:t>4</w:t>
      </w:r>
    </w:p>
    <w:p w14:paraId="631C8433" w14:textId="1231F1B1" w:rsidR="0070678C" w:rsidRPr="004F4E38" w:rsidRDefault="0070678C" w:rsidP="009A04B1">
      <w:pPr>
        <w:pStyle w:val="ListParagraph"/>
        <w:widowControl w:val="0"/>
        <w:numPr>
          <w:ilvl w:val="0"/>
          <w:numId w:val="1"/>
        </w:numPr>
        <w:autoSpaceDE w:val="0"/>
        <w:autoSpaceDN w:val="0"/>
        <w:adjustRightInd w:val="0"/>
        <w:spacing w:line="216" w:lineRule="auto"/>
        <w:ind w:left="216" w:hanging="216"/>
        <w:jc w:val="both"/>
        <w:rPr>
          <w:rFonts w:ascii="Garamond" w:hAnsi="Garamond"/>
          <w:sz w:val="22"/>
          <w:szCs w:val="22"/>
          <w:lang w:eastAsia="en-US"/>
        </w:rPr>
      </w:pPr>
      <w:proofErr w:type="gramStart"/>
      <w:r w:rsidRPr="004F4E38">
        <w:rPr>
          <w:rFonts w:ascii="Garamond" w:hAnsi="Garamond"/>
          <w:sz w:val="22"/>
          <w:szCs w:val="22"/>
          <w:lang w:eastAsia="en-US"/>
        </w:rPr>
        <w:t>G</w:t>
      </w:r>
      <w:r w:rsidR="00531E90" w:rsidRPr="004F4E38">
        <w:rPr>
          <w:rFonts w:ascii="Garamond" w:hAnsi="Garamond"/>
          <w:sz w:val="22"/>
          <w:szCs w:val="22"/>
          <w:lang w:eastAsia="en-US"/>
        </w:rPr>
        <w:t xml:space="preserve">eneral </w:t>
      </w:r>
      <w:r w:rsidRPr="004F4E38">
        <w:rPr>
          <w:rFonts w:ascii="Garamond" w:hAnsi="Garamond"/>
          <w:sz w:val="22"/>
          <w:szCs w:val="22"/>
          <w:lang w:eastAsia="en-US"/>
        </w:rPr>
        <w:t>P</w:t>
      </w:r>
      <w:r w:rsidR="00531E90" w:rsidRPr="004F4E38">
        <w:rPr>
          <w:rFonts w:ascii="Garamond" w:hAnsi="Garamond"/>
          <w:sz w:val="22"/>
          <w:szCs w:val="22"/>
          <w:lang w:eastAsia="en-US"/>
        </w:rPr>
        <w:t>urpos</w:t>
      </w:r>
      <w:bookmarkStart w:id="118" w:name="_GoBack"/>
      <w:bookmarkEnd w:id="118"/>
      <w:r w:rsidR="00531E90" w:rsidRPr="004F4E38">
        <w:rPr>
          <w:rFonts w:ascii="Garamond" w:hAnsi="Garamond"/>
          <w:sz w:val="22"/>
          <w:szCs w:val="22"/>
          <w:lang w:eastAsia="en-US"/>
        </w:rPr>
        <w:t xml:space="preserve">e </w:t>
      </w:r>
      <w:r w:rsidRPr="004F4E38">
        <w:rPr>
          <w:rFonts w:ascii="Garamond" w:hAnsi="Garamond"/>
          <w:sz w:val="22"/>
          <w:szCs w:val="22"/>
          <w:lang w:eastAsia="en-US"/>
        </w:rPr>
        <w:t>M</w:t>
      </w:r>
      <w:r w:rsidR="00531E90" w:rsidRPr="004F4E38">
        <w:rPr>
          <w:rFonts w:ascii="Garamond" w:hAnsi="Garamond"/>
          <w:sz w:val="22"/>
          <w:szCs w:val="22"/>
          <w:lang w:eastAsia="en-US"/>
        </w:rPr>
        <w:t xml:space="preserve">achine </w:t>
      </w:r>
      <w:r w:rsidRPr="004F4E38">
        <w:rPr>
          <w:rFonts w:ascii="Garamond" w:hAnsi="Garamond"/>
          <w:sz w:val="22"/>
          <w:szCs w:val="22"/>
          <w:lang w:eastAsia="en-US"/>
        </w:rPr>
        <w:t>G</w:t>
      </w:r>
      <w:r w:rsidR="00531E90" w:rsidRPr="004F4E38">
        <w:rPr>
          <w:rFonts w:ascii="Garamond" w:hAnsi="Garamond"/>
          <w:sz w:val="22"/>
          <w:szCs w:val="22"/>
          <w:lang w:eastAsia="en-US"/>
        </w:rPr>
        <w:t>un</w:t>
      </w:r>
      <w:proofErr w:type="gramEnd"/>
      <w:r w:rsidRPr="004F4E38">
        <w:rPr>
          <w:rFonts w:ascii="Garamond" w:hAnsi="Garamond"/>
          <w:sz w:val="22"/>
          <w:szCs w:val="22"/>
          <w:lang w:eastAsia="en-US"/>
        </w:rPr>
        <w:t xml:space="preserve"> </w:t>
      </w:r>
      <w:r w:rsidR="001266A6" w:rsidRPr="004F4E38">
        <w:rPr>
          <w:rFonts w:ascii="Garamond" w:hAnsi="Garamond"/>
          <w:sz w:val="22"/>
          <w:szCs w:val="22"/>
          <w:lang w:eastAsia="en-US"/>
        </w:rPr>
        <w:t>Assistant</w:t>
      </w:r>
      <w:r w:rsidRPr="004F4E38">
        <w:rPr>
          <w:rFonts w:ascii="Garamond" w:hAnsi="Garamond"/>
          <w:sz w:val="22"/>
          <w:szCs w:val="22"/>
          <w:lang w:eastAsia="en-US"/>
        </w:rPr>
        <w:t xml:space="preserve"> at 1 Guards Battalion Alpha company, responsible for managing machine gun equipment with a combat load of </w:t>
      </w:r>
      <w:r w:rsidR="001266A6" w:rsidRPr="004F4E38">
        <w:rPr>
          <w:rFonts w:ascii="Garamond" w:hAnsi="Garamond"/>
          <w:sz w:val="22"/>
          <w:szCs w:val="22"/>
          <w:lang w:eastAsia="en-US"/>
        </w:rPr>
        <w:t>2</w:t>
      </w:r>
      <w:r w:rsidRPr="004F4E38">
        <w:rPr>
          <w:rFonts w:ascii="Garamond" w:hAnsi="Garamond"/>
          <w:sz w:val="22"/>
          <w:szCs w:val="22"/>
          <w:lang w:eastAsia="en-US"/>
        </w:rPr>
        <w:t>0kg</w:t>
      </w:r>
      <w:r w:rsidR="009A04B1" w:rsidRPr="004F4E38">
        <w:rPr>
          <w:rFonts w:ascii="Garamond" w:hAnsi="Garamond"/>
          <w:sz w:val="22"/>
          <w:szCs w:val="22"/>
          <w:lang w:eastAsia="en-US"/>
        </w:rPr>
        <w:t xml:space="preserve">. Proficient in </w:t>
      </w:r>
      <w:del w:id="119" w:author="Alvis Lim" w:date="2020-09-06T19:07:00Z">
        <w:r w:rsidR="009A04B1" w:rsidRPr="004F4E38" w:rsidDel="00624911">
          <w:rPr>
            <w:rFonts w:ascii="Garamond" w:hAnsi="Garamond"/>
            <w:sz w:val="22"/>
            <w:szCs w:val="22"/>
            <w:lang w:eastAsia="en-US"/>
          </w:rPr>
          <w:delText>heli</w:delText>
        </w:r>
      </w:del>
      <w:ins w:id="120" w:author="Alvis Lim" w:date="2020-09-06T19:07:00Z">
        <w:r w:rsidR="00624911" w:rsidRPr="004F4E38">
          <w:rPr>
            <w:rFonts w:ascii="Garamond" w:hAnsi="Garamond"/>
            <w:sz w:val="22"/>
            <w:szCs w:val="22"/>
            <w:lang w:eastAsia="en-US"/>
          </w:rPr>
          <w:t>Heli</w:t>
        </w:r>
      </w:ins>
      <w:r w:rsidR="009A04B1" w:rsidRPr="004F4E38">
        <w:rPr>
          <w:rFonts w:ascii="Garamond" w:hAnsi="Garamond"/>
          <w:sz w:val="22"/>
          <w:szCs w:val="22"/>
          <w:lang w:eastAsia="en-US"/>
        </w:rPr>
        <w:t xml:space="preserve">-rappelling, </w:t>
      </w:r>
      <w:del w:id="121" w:author="Alvis Lim" w:date="2020-09-06T19:07:00Z">
        <w:r w:rsidR="009A04B1" w:rsidRPr="004F4E38" w:rsidDel="00624911">
          <w:rPr>
            <w:rFonts w:ascii="Garamond" w:hAnsi="Garamond"/>
            <w:sz w:val="22"/>
            <w:szCs w:val="22"/>
            <w:lang w:eastAsia="en-US"/>
          </w:rPr>
          <w:delText>heli</w:delText>
        </w:r>
      </w:del>
      <w:ins w:id="122" w:author="Alvis Lim" w:date="2020-09-06T19:07:00Z">
        <w:r w:rsidR="00624911" w:rsidRPr="004F4E38">
          <w:rPr>
            <w:rFonts w:ascii="Garamond" w:hAnsi="Garamond"/>
            <w:sz w:val="22"/>
            <w:szCs w:val="22"/>
            <w:lang w:eastAsia="en-US"/>
          </w:rPr>
          <w:t>Heli</w:t>
        </w:r>
      </w:ins>
      <w:r w:rsidR="009A04B1" w:rsidRPr="004F4E38">
        <w:rPr>
          <w:rFonts w:ascii="Garamond" w:hAnsi="Garamond"/>
          <w:sz w:val="22"/>
          <w:szCs w:val="22"/>
          <w:lang w:eastAsia="en-US"/>
        </w:rPr>
        <w:t>-landing, and amphibious warfare</w:t>
      </w:r>
      <w:r w:rsidR="003B112D" w:rsidRPr="004F4E38">
        <w:rPr>
          <w:rFonts w:ascii="Garamond" w:hAnsi="Garamond"/>
          <w:sz w:val="22"/>
          <w:szCs w:val="22"/>
          <w:lang w:eastAsia="en-US"/>
        </w:rPr>
        <w:t>.</w:t>
      </w:r>
    </w:p>
    <w:p w14:paraId="68ADDC74" w14:textId="77777777" w:rsidR="009A761E" w:rsidRPr="004F4E38" w:rsidRDefault="009A761E" w:rsidP="003B112D">
      <w:pPr>
        <w:widowControl w:val="0"/>
        <w:autoSpaceDE w:val="0"/>
        <w:autoSpaceDN w:val="0"/>
        <w:adjustRightInd w:val="0"/>
        <w:spacing w:line="216" w:lineRule="auto"/>
        <w:jc w:val="both"/>
        <w:rPr>
          <w:rFonts w:ascii="Garamond" w:hAnsi="Garamond"/>
          <w:sz w:val="22"/>
          <w:szCs w:val="22"/>
        </w:rPr>
      </w:pPr>
    </w:p>
    <w:p w14:paraId="33E47D62" w14:textId="77777777" w:rsidR="0035010A" w:rsidRPr="004F4E38" w:rsidRDefault="0035010A" w:rsidP="0035010A">
      <w:pPr>
        <w:pStyle w:val="ListParagraph"/>
        <w:widowControl w:val="0"/>
        <w:autoSpaceDE w:val="0"/>
        <w:autoSpaceDN w:val="0"/>
        <w:adjustRightInd w:val="0"/>
        <w:ind w:left="215"/>
        <w:jc w:val="both"/>
        <w:rPr>
          <w:rFonts w:ascii="Garamond" w:hAnsi="Garamond"/>
          <w:sz w:val="8"/>
          <w:szCs w:val="8"/>
          <w:lang w:eastAsia="en-US"/>
        </w:rPr>
      </w:pPr>
    </w:p>
    <w:p w14:paraId="17E1F497" w14:textId="77777777" w:rsidR="00341CE4" w:rsidRPr="004F4E38" w:rsidRDefault="00341CE4" w:rsidP="00B97FA9">
      <w:pPr>
        <w:tabs>
          <w:tab w:val="right" w:pos="10773"/>
        </w:tabs>
        <w:contextualSpacing/>
        <w:rPr>
          <w:rFonts w:ascii="Garamond" w:hAnsi="Garamond"/>
          <w:b/>
          <w:smallCaps/>
          <w:sz w:val="4"/>
          <w:szCs w:val="4"/>
        </w:rPr>
      </w:pPr>
    </w:p>
    <w:p w14:paraId="5270FAA7" w14:textId="2685CD5D" w:rsidR="002076B0" w:rsidRPr="004F4E38" w:rsidRDefault="00652880" w:rsidP="0035010A">
      <w:pPr>
        <w:pBdr>
          <w:bottom w:val="single" w:sz="4" w:space="1" w:color="auto"/>
        </w:pBdr>
        <w:spacing w:after="20"/>
        <w:contextualSpacing/>
        <w:outlineLvl w:val="0"/>
        <w:rPr>
          <w:rFonts w:ascii="Garamond" w:hAnsi="Garamond"/>
          <w:b/>
        </w:rPr>
      </w:pPr>
      <w:r w:rsidRPr="004F4E38">
        <w:rPr>
          <w:rFonts w:ascii="Garamond" w:hAnsi="Garamond"/>
          <w:b/>
        </w:rPr>
        <w:t>EXTRACURRICULAR ACTIVITIES</w:t>
      </w:r>
    </w:p>
    <w:p w14:paraId="7A45A6BE" w14:textId="77777777" w:rsidR="002D0E0B" w:rsidRPr="004F4E38" w:rsidRDefault="002D0E0B" w:rsidP="006F0833">
      <w:pPr>
        <w:tabs>
          <w:tab w:val="right" w:pos="9360"/>
        </w:tabs>
        <w:jc w:val="both"/>
        <w:rPr>
          <w:rFonts w:ascii="Garamond" w:hAnsi="Garamond"/>
          <w:b/>
          <w:bCs/>
          <w:color w:val="000000"/>
          <w:sz w:val="4"/>
          <w:szCs w:val="4"/>
          <w:lang w:eastAsia="ja-JP"/>
        </w:rPr>
      </w:pPr>
    </w:p>
    <w:p w14:paraId="427A17A6" w14:textId="1DE87BBD" w:rsidR="00C22013" w:rsidRPr="004F4E38" w:rsidRDefault="00C22013" w:rsidP="008B6669">
      <w:pPr>
        <w:tabs>
          <w:tab w:val="right" w:pos="10632"/>
        </w:tabs>
        <w:jc w:val="both"/>
        <w:rPr>
          <w:rFonts w:ascii="Garamond" w:hAnsi="Garamond"/>
          <w:bCs/>
          <w:i/>
          <w:color w:val="000000"/>
          <w:sz w:val="22"/>
          <w:szCs w:val="22"/>
          <w:lang w:eastAsia="ja-JP"/>
        </w:rPr>
      </w:pPr>
      <w:r w:rsidRPr="004F4E38">
        <w:rPr>
          <w:rFonts w:ascii="Garamond" w:hAnsi="Garamond"/>
          <w:b/>
          <w:bCs/>
          <w:color w:val="000000"/>
          <w:sz w:val="22"/>
          <w:szCs w:val="22"/>
          <w:lang w:eastAsia="ja-JP"/>
        </w:rPr>
        <w:t>Interests/Hobbies</w:t>
      </w:r>
      <w:r w:rsidR="00515DF5" w:rsidRPr="004F4E38">
        <w:rPr>
          <w:rFonts w:ascii="Garamond" w:hAnsi="Garamond"/>
          <w:b/>
          <w:bCs/>
          <w:color w:val="000000"/>
          <w:sz w:val="22"/>
          <w:szCs w:val="22"/>
          <w:lang w:eastAsia="ja-JP"/>
        </w:rPr>
        <w:t xml:space="preserve"> - </w:t>
      </w:r>
      <w:r w:rsidRPr="004F4E38">
        <w:rPr>
          <w:rFonts w:ascii="Garamond" w:hAnsi="Garamond"/>
          <w:bCs/>
          <w:color w:val="000000"/>
          <w:sz w:val="22"/>
          <w:szCs w:val="22"/>
          <w:lang w:eastAsia="ja-JP"/>
        </w:rPr>
        <w:t xml:space="preserve">Cooking, </w:t>
      </w:r>
      <w:r w:rsidR="00693208" w:rsidRPr="004F4E38">
        <w:rPr>
          <w:rFonts w:ascii="Garamond" w:hAnsi="Garamond"/>
          <w:bCs/>
          <w:color w:val="000000"/>
          <w:sz w:val="22"/>
          <w:szCs w:val="22"/>
          <w:lang w:eastAsia="ja-JP"/>
        </w:rPr>
        <w:t>Dogs</w:t>
      </w:r>
      <w:r w:rsidRPr="004F4E38">
        <w:rPr>
          <w:rFonts w:ascii="Garamond" w:hAnsi="Garamond"/>
          <w:bCs/>
          <w:color w:val="000000"/>
          <w:sz w:val="22"/>
          <w:szCs w:val="22"/>
          <w:lang w:eastAsia="ja-JP"/>
        </w:rPr>
        <w:t xml:space="preserve">, </w:t>
      </w:r>
      <w:r w:rsidR="00693208" w:rsidRPr="004F4E38">
        <w:rPr>
          <w:rFonts w:ascii="Garamond" w:hAnsi="Garamond"/>
          <w:bCs/>
          <w:color w:val="000000"/>
          <w:sz w:val="22"/>
          <w:szCs w:val="22"/>
          <w:lang w:eastAsia="ja-JP"/>
        </w:rPr>
        <w:t>Gym</w:t>
      </w:r>
      <w:r w:rsidRPr="004F4E38">
        <w:rPr>
          <w:rFonts w:ascii="Garamond" w:hAnsi="Garamond"/>
          <w:bCs/>
          <w:color w:val="000000"/>
          <w:sz w:val="22"/>
          <w:szCs w:val="22"/>
          <w:lang w:eastAsia="ja-JP"/>
        </w:rPr>
        <w:t xml:space="preserve">, </w:t>
      </w:r>
      <w:r w:rsidR="00693208" w:rsidRPr="004F4E38">
        <w:rPr>
          <w:rFonts w:ascii="Garamond" w:hAnsi="Garamond"/>
          <w:bCs/>
          <w:color w:val="000000"/>
          <w:sz w:val="22"/>
          <w:szCs w:val="22"/>
          <w:lang w:eastAsia="ja-JP"/>
        </w:rPr>
        <w:t>Muay Thai</w:t>
      </w:r>
      <w:r w:rsidRPr="004F4E38">
        <w:rPr>
          <w:rFonts w:ascii="Garamond" w:hAnsi="Garamond"/>
          <w:bCs/>
          <w:color w:val="000000"/>
          <w:sz w:val="22"/>
          <w:szCs w:val="22"/>
          <w:lang w:eastAsia="ja-JP"/>
        </w:rPr>
        <w:t xml:space="preserve">, </w:t>
      </w:r>
      <w:r w:rsidR="00693208" w:rsidRPr="004F4E38">
        <w:rPr>
          <w:rFonts w:ascii="Garamond" w:hAnsi="Garamond"/>
          <w:bCs/>
          <w:color w:val="000000"/>
          <w:sz w:val="22"/>
          <w:szCs w:val="22"/>
          <w:lang w:eastAsia="ja-JP"/>
        </w:rPr>
        <w:t>Reading</w:t>
      </w:r>
      <w:r w:rsidR="003332CE" w:rsidRPr="004F4E38">
        <w:rPr>
          <w:rFonts w:ascii="Garamond" w:hAnsi="Garamond"/>
          <w:bCs/>
          <w:color w:val="000000"/>
          <w:sz w:val="22"/>
          <w:szCs w:val="22"/>
          <w:lang w:eastAsia="ja-JP"/>
        </w:rPr>
        <w:t>, Jogging</w:t>
      </w:r>
      <w:r w:rsidR="00641168" w:rsidRPr="004F4E38">
        <w:rPr>
          <w:rFonts w:ascii="Garamond" w:hAnsi="Garamond"/>
          <w:bCs/>
          <w:color w:val="000000"/>
          <w:sz w:val="22"/>
          <w:szCs w:val="22"/>
          <w:lang w:eastAsia="ja-JP"/>
        </w:rPr>
        <w:t>, coding</w:t>
      </w:r>
    </w:p>
    <w:sectPr w:rsidR="00C22013" w:rsidRPr="004F4E38" w:rsidSect="005C2BB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064EC" w14:textId="77777777" w:rsidR="0077374D" w:rsidRDefault="0077374D" w:rsidP="0003206D">
      <w:r>
        <w:separator/>
      </w:r>
    </w:p>
  </w:endnote>
  <w:endnote w:type="continuationSeparator" w:id="0">
    <w:p w14:paraId="4FF8E001" w14:textId="77777777" w:rsidR="0077374D" w:rsidRDefault="0077374D" w:rsidP="00032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docs-Roboto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BC55A" w14:textId="77777777" w:rsidR="0077374D" w:rsidRDefault="0077374D" w:rsidP="0003206D">
      <w:r>
        <w:separator/>
      </w:r>
    </w:p>
  </w:footnote>
  <w:footnote w:type="continuationSeparator" w:id="0">
    <w:p w14:paraId="716C32DA" w14:textId="77777777" w:rsidR="0077374D" w:rsidRDefault="0077374D" w:rsidP="00032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36230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230A58"/>
    <w:multiLevelType w:val="hybridMultilevel"/>
    <w:tmpl w:val="073E4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2703F1"/>
    <w:multiLevelType w:val="hybridMultilevel"/>
    <w:tmpl w:val="E8DA764E"/>
    <w:lvl w:ilvl="0" w:tplc="04090001">
      <w:start w:val="1"/>
      <w:numFmt w:val="bullet"/>
      <w:lvlText w:val=""/>
      <w:lvlJc w:val="left"/>
      <w:pPr>
        <w:tabs>
          <w:tab w:val="num" w:pos="720"/>
        </w:tabs>
        <w:ind w:left="720" w:hanging="360"/>
      </w:pPr>
      <w:rPr>
        <w:rFonts w:ascii="Symbol" w:hAnsi="Symbol" w:hint="default"/>
      </w:rPr>
    </w:lvl>
    <w:lvl w:ilvl="1" w:tplc="2004BE0E">
      <w:numFmt w:val="bullet"/>
      <w:lvlText w:val="-"/>
      <w:lvlJc w:val="left"/>
      <w:pPr>
        <w:tabs>
          <w:tab w:val="num" w:pos="1440"/>
        </w:tabs>
        <w:ind w:left="1440" w:hanging="360"/>
      </w:pPr>
      <w:rPr>
        <w:rFonts w:ascii="Calibri" w:eastAsia="SimSun" w:hAnsi="Calibri"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440F5E"/>
    <w:multiLevelType w:val="hybridMultilevel"/>
    <w:tmpl w:val="9F66A7F8"/>
    <w:lvl w:ilvl="0" w:tplc="CA74510C">
      <w:start w:val="1"/>
      <w:numFmt w:val="bullet"/>
      <w:lvlText w:val=""/>
      <w:lvlJc w:val="left"/>
      <w:pPr>
        <w:ind w:left="215" w:hanging="215"/>
      </w:pPr>
      <w:rPr>
        <w:rFonts w:ascii="Symbol" w:hAnsi="Symbol" w:hint="default"/>
      </w:rPr>
    </w:lvl>
    <w:lvl w:ilvl="1" w:tplc="10090003">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31D38AF"/>
    <w:multiLevelType w:val="hybridMultilevel"/>
    <w:tmpl w:val="45A88942"/>
    <w:lvl w:ilvl="0" w:tplc="10090011">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7A60D30"/>
    <w:multiLevelType w:val="hybridMultilevel"/>
    <w:tmpl w:val="3654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75D74"/>
    <w:multiLevelType w:val="hybridMultilevel"/>
    <w:tmpl w:val="3072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C1180"/>
    <w:multiLevelType w:val="hybridMultilevel"/>
    <w:tmpl w:val="3A36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C001F"/>
    <w:multiLevelType w:val="hybridMultilevel"/>
    <w:tmpl w:val="9674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B5656"/>
    <w:multiLevelType w:val="hybridMultilevel"/>
    <w:tmpl w:val="B5DE8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7A2008"/>
    <w:multiLevelType w:val="hybridMultilevel"/>
    <w:tmpl w:val="911A089E"/>
    <w:lvl w:ilvl="0" w:tplc="F9DADC4A">
      <w:start w:val="1"/>
      <w:numFmt w:val="bullet"/>
      <w:lvlText w:val=""/>
      <w:lvlJc w:val="left"/>
      <w:pPr>
        <w:ind w:left="215" w:hanging="215"/>
      </w:pPr>
      <w:rPr>
        <w:rFonts w:ascii="Symbol" w:hAnsi="Symbol" w:hint="default"/>
      </w:rPr>
    </w:lvl>
    <w:lvl w:ilvl="1" w:tplc="10090003">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B6F47F4"/>
    <w:multiLevelType w:val="hybridMultilevel"/>
    <w:tmpl w:val="E6BA28E6"/>
    <w:lvl w:ilvl="0" w:tplc="B1627FF4">
      <w:start w:val="1"/>
      <w:numFmt w:val="bullet"/>
      <w:lvlText w:val=""/>
      <w:lvlJc w:val="left"/>
      <w:pPr>
        <w:ind w:left="750" w:hanging="360"/>
      </w:pPr>
      <w:rPr>
        <w:rFonts w:ascii="Symbol" w:hAnsi="Symbol" w:hint="default"/>
      </w:rPr>
    </w:lvl>
    <w:lvl w:ilvl="1" w:tplc="42D07F86" w:tentative="1">
      <w:start w:val="1"/>
      <w:numFmt w:val="bullet"/>
      <w:lvlText w:val="o"/>
      <w:lvlJc w:val="left"/>
      <w:pPr>
        <w:ind w:left="1470" w:hanging="360"/>
      </w:pPr>
      <w:rPr>
        <w:rFonts w:ascii="Courier New" w:hAnsi="Courier New" w:cs="Courier New" w:hint="default"/>
      </w:rPr>
    </w:lvl>
    <w:lvl w:ilvl="2" w:tplc="AFA4AE34" w:tentative="1">
      <w:start w:val="1"/>
      <w:numFmt w:val="bullet"/>
      <w:lvlText w:val=""/>
      <w:lvlJc w:val="left"/>
      <w:pPr>
        <w:ind w:left="2190" w:hanging="360"/>
      </w:pPr>
      <w:rPr>
        <w:rFonts w:ascii="Wingdings" w:hAnsi="Wingdings" w:hint="default"/>
      </w:rPr>
    </w:lvl>
    <w:lvl w:ilvl="3" w:tplc="AB16003A" w:tentative="1">
      <w:start w:val="1"/>
      <w:numFmt w:val="bullet"/>
      <w:lvlText w:val=""/>
      <w:lvlJc w:val="left"/>
      <w:pPr>
        <w:ind w:left="2910" w:hanging="360"/>
      </w:pPr>
      <w:rPr>
        <w:rFonts w:ascii="Symbol" w:hAnsi="Symbol" w:hint="default"/>
      </w:rPr>
    </w:lvl>
    <w:lvl w:ilvl="4" w:tplc="251C0184" w:tentative="1">
      <w:start w:val="1"/>
      <w:numFmt w:val="bullet"/>
      <w:lvlText w:val="o"/>
      <w:lvlJc w:val="left"/>
      <w:pPr>
        <w:ind w:left="3630" w:hanging="360"/>
      </w:pPr>
      <w:rPr>
        <w:rFonts w:ascii="Courier New" w:hAnsi="Courier New" w:cs="Courier New" w:hint="default"/>
      </w:rPr>
    </w:lvl>
    <w:lvl w:ilvl="5" w:tplc="791A54E8" w:tentative="1">
      <w:start w:val="1"/>
      <w:numFmt w:val="bullet"/>
      <w:lvlText w:val=""/>
      <w:lvlJc w:val="left"/>
      <w:pPr>
        <w:ind w:left="4350" w:hanging="360"/>
      </w:pPr>
      <w:rPr>
        <w:rFonts w:ascii="Wingdings" w:hAnsi="Wingdings" w:hint="default"/>
      </w:rPr>
    </w:lvl>
    <w:lvl w:ilvl="6" w:tplc="E25C818A" w:tentative="1">
      <w:start w:val="1"/>
      <w:numFmt w:val="bullet"/>
      <w:lvlText w:val=""/>
      <w:lvlJc w:val="left"/>
      <w:pPr>
        <w:ind w:left="5070" w:hanging="360"/>
      </w:pPr>
      <w:rPr>
        <w:rFonts w:ascii="Symbol" w:hAnsi="Symbol" w:hint="default"/>
      </w:rPr>
    </w:lvl>
    <w:lvl w:ilvl="7" w:tplc="F7C4A576" w:tentative="1">
      <w:start w:val="1"/>
      <w:numFmt w:val="bullet"/>
      <w:lvlText w:val="o"/>
      <w:lvlJc w:val="left"/>
      <w:pPr>
        <w:ind w:left="5790" w:hanging="360"/>
      </w:pPr>
      <w:rPr>
        <w:rFonts w:ascii="Courier New" w:hAnsi="Courier New" w:cs="Courier New" w:hint="default"/>
      </w:rPr>
    </w:lvl>
    <w:lvl w:ilvl="8" w:tplc="0F80DEE8" w:tentative="1">
      <w:start w:val="1"/>
      <w:numFmt w:val="bullet"/>
      <w:lvlText w:val=""/>
      <w:lvlJc w:val="left"/>
      <w:pPr>
        <w:ind w:left="6510" w:hanging="360"/>
      </w:pPr>
      <w:rPr>
        <w:rFonts w:ascii="Wingdings" w:hAnsi="Wingdings" w:hint="default"/>
      </w:rPr>
    </w:lvl>
  </w:abstractNum>
  <w:abstractNum w:abstractNumId="12" w15:restartNumberingAfterBreak="0">
    <w:nsid w:val="71952B98"/>
    <w:multiLevelType w:val="hybridMultilevel"/>
    <w:tmpl w:val="90626D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152B02"/>
    <w:multiLevelType w:val="hybridMultilevel"/>
    <w:tmpl w:val="02BC2A5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73CD54E0"/>
    <w:multiLevelType w:val="hybridMultilevel"/>
    <w:tmpl w:val="E0583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03B9B"/>
    <w:multiLevelType w:val="hybridMultilevel"/>
    <w:tmpl w:val="BD4A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2"/>
  </w:num>
  <w:num w:numId="4">
    <w:abstractNumId w:val="4"/>
  </w:num>
  <w:num w:numId="5">
    <w:abstractNumId w:val="0"/>
  </w:num>
  <w:num w:numId="6">
    <w:abstractNumId w:val="5"/>
  </w:num>
  <w:num w:numId="7">
    <w:abstractNumId w:val="14"/>
  </w:num>
  <w:num w:numId="8">
    <w:abstractNumId w:val="15"/>
  </w:num>
  <w:num w:numId="9">
    <w:abstractNumId w:val="8"/>
  </w:num>
  <w:num w:numId="10">
    <w:abstractNumId w:val="9"/>
  </w:num>
  <w:num w:numId="11">
    <w:abstractNumId w:val="13"/>
  </w:num>
  <w:num w:numId="12">
    <w:abstractNumId w:val="2"/>
  </w:num>
  <w:num w:numId="13">
    <w:abstractNumId w:val="1"/>
  </w:num>
  <w:num w:numId="14">
    <w:abstractNumId w:val="11"/>
  </w:num>
  <w:num w:numId="15">
    <w:abstractNumId w:val="6"/>
  </w:num>
  <w:num w:numId="1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vis Lim">
    <w15:presenceInfo w15:providerId="Windows Live" w15:userId="5b4f6a76170a37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8601A1"/>
    <w:rsid w:val="00001F9D"/>
    <w:rsid w:val="00005133"/>
    <w:rsid w:val="00024040"/>
    <w:rsid w:val="0002661E"/>
    <w:rsid w:val="0003206D"/>
    <w:rsid w:val="00037C48"/>
    <w:rsid w:val="00067041"/>
    <w:rsid w:val="00077B9D"/>
    <w:rsid w:val="00084EC4"/>
    <w:rsid w:val="00085D73"/>
    <w:rsid w:val="00085E01"/>
    <w:rsid w:val="000907C6"/>
    <w:rsid w:val="00093701"/>
    <w:rsid w:val="00093892"/>
    <w:rsid w:val="00093A43"/>
    <w:rsid w:val="00093CF1"/>
    <w:rsid w:val="00093D52"/>
    <w:rsid w:val="0009768E"/>
    <w:rsid w:val="000A34D3"/>
    <w:rsid w:val="000B4D4D"/>
    <w:rsid w:val="000B52F1"/>
    <w:rsid w:val="000D3C14"/>
    <w:rsid w:val="000E038C"/>
    <w:rsid w:val="000E2710"/>
    <w:rsid w:val="000F5AFC"/>
    <w:rsid w:val="00116ACA"/>
    <w:rsid w:val="001229CB"/>
    <w:rsid w:val="001266A6"/>
    <w:rsid w:val="00126784"/>
    <w:rsid w:val="00133CB9"/>
    <w:rsid w:val="001378BC"/>
    <w:rsid w:val="001433BB"/>
    <w:rsid w:val="001465A8"/>
    <w:rsid w:val="00150E3A"/>
    <w:rsid w:val="00151723"/>
    <w:rsid w:val="0015229B"/>
    <w:rsid w:val="001536C0"/>
    <w:rsid w:val="00155D6F"/>
    <w:rsid w:val="001711B9"/>
    <w:rsid w:val="00171EC1"/>
    <w:rsid w:val="00176BF4"/>
    <w:rsid w:val="00193C95"/>
    <w:rsid w:val="001B14C4"/>
    <w:rsid w:val="001B1C41"/>
    <w:rsid w:val="001C6232"/>
    <w:rsid w:val="001D09E7"/>
    <w:rsid w:val="001E4D33"/>
    <w:rsid w:val="001E63D8"/>
    <w:rsid w:val="001E766B"/>
    <w:rsid w:val="002076B0"/>
    <w:rsid w:val="00234161"/>
    <w:rsid w:val="00277EB5"/>
    <w:rsid w:val="0029139B"/>
    <w:rsid w:val="002A1C36"/>
    <w:rsid w:val="002B1E58"/>
    <w:rsid w:val="002D0E0B"/>
    <w:rsid w:val="002E6C26"/>
    <w:rsid w:val="002E7F19"/>
    <w:rsid w:val="00305D92"/>
    <w:rsid w:val="003126B8"/>
    <w:rsid w:val="003332CE"/>
    <w:rsid w:val="00341CE4"/>
    <w:rsid w:val="003427E6"/>
    <w:rsid w:val="0035010A"/>
    <w:rsid w:val="00354D00"/>
    <w:rsid w:val="00356D7A"/>
    <w:rsid w:val="00365B4C"/>
    <w:rsid w:val="00370BF0"/>
    <w:rsid w:val="003821B5"/>
    <w:rsid w:val="003A010F"/>
    <w:rsid w:val="003B0693"/>
    <w:rsid w:val="003B112D"/>
    <w:rsid w:val="003B527D"/>
    <w:rsid w:val="00406D29"/>
    <w:rsid w:val="00422027"/>
    <w:rsid w:val="00437A41"/>
    <w:rsid w:val="00446FDF"/>
    <w:rsid w:val="004505FC"/>
    <w:rsid w:val="0045067A"/>
    <w:rsid w:val="00457497"/>
    <w:rsid w:val="00465E3F"/>
    <w:rsid w:val="004706A8"/>
    <w:rsid w:val="004754DE"/>
    <w:rsid w:val="00477C35"/>
    <w:rsid w:val="004853F8"/>
    <w:rsid w:val="00485E10"/>
    <w:rsid w:val="00495DCB"/>
    <w:rsid w:val="004A2103"/>
    <w:rsid w:val="004A4716"/>
    <w:rsid w:val="004A79F8"/>
    <w:rsid w:val="004B153A"/>
    <w:rsid w:val="004D628C"/>
    <w:rsid w:val="004E5A5D"/>
    <w:rsid w:val="004F27D3"/>
    <w:rsid w:val="004F4E38"/>
    <w:rsid w:val="004F5609"/>
    <w:rsid w:val="00503E37"/>
    <w:rsid w:val="00512491"/>
    <w:rsid w:val="005137E5"/>
    <w:rsid w:val="00515DF5"/>
    <w:rsid w:val="005250B9"/>
    <w:rsid w:val="00531E90"/>
    <w:rsid w:val="005425CB"/>
    <w:rsid w:val="005468AE"/>
    <w:rsid w:val="00547D10"/>
    <w:rsid w:val="00570826"/>
    <w:rsid w:val="00572F7E"/>
    <w:rsid w:val="00574DB5"/>
    <w:rsid w:val="005775AF"/>
    <w:rsid w:val="0058224D"/>
    <w:rsid w:val="0058664B"/>
    <w:rsid w:val="005C2BB9"/>
    <w:rsid w:val="005C35EC"/>
    <w:rsid w:val="005D0733"/>
    <w:rsid w:val="005F01A6"/>
    <w:rsid w:val="00615675"/>
    <w:rsid w:val="00624911"/>
    <w:rsid w:val="00624F9E"/>
    <w:rsid w:val="00635549"/>
    <w:rsid w:val="00641168"/>
    <w:rsid w:val="0064166B"/>
    <w:rsid w:val="00644520"/>
    <w:rsid w:val="006510E6"/>
    <w:rsid w:val="00652880"/>
    <w:rsid w:val="00663DFA"/>
    <w:rsid w:val="006641D1"/>
    <w:rsid w:val="00672803"/>
    <w:rsid w:val="00677AF7"/>
    <w:rsid w:val="00684C7D"/>
    <w:rsid w:val="00685830"/>
    <w:rsid w:val="00693208"/>
    <w:rsid w:val="00697BC8"/>
    <w:rsid w:val="006A298B"/>
    <w:rsid w:val="006A64CE"/>
    <w:rsid w:val="006B0276"/>
    <w:rsid w:val="006B5FC8"/>
    <w:rsid w:val="006C11A2"/>
    <w:rsid w:val="006C3895"/>
    <w:rsid w:val="006C77F5"/>
    <w:rsid w:val="006D4B3C"/>
    <w:rsid w:val="006E42C0"/>
    <w:rsid w:val="006F0833"/>
    <w:rsid w:val="006F74EF"/>
    <w:rsid w:val="0070678C"/>
    <w:rsid w:val="00721EC0"/>
    <w:rsid w:val="00723789"/>
    <w:rsid w:val="00724227"/>
    <w:rsid w:val="007534A7"/>
    <w:rsid w:val="00754761"/>
    <w:rsid w:val="00760F7D"/>
    <w:rsid w:val="00761C4C"/>
    <w:rsid w:val="00772967"/>
    <w:rsid w:val="0077374D"/>
    <w:rsid w:val="0077769E"/>
    <w:rsid w:val="00777E70"/>
    <w:rsid w:val="007A6FAB"/>
    <w:rsid w:val="007B21DD"/>
    <w:rsid w:val="007B646F"/>
    <w:rsid w:val="007C1F3D"/>
    <w:rsid w:val="007E3E6C"/>
    <w:rsid w:val="007E536B"/>
    <w:rsid w:val="007E53C6"/>
    <w:rsid w:val="007E7EDE"/>
    <w:rsid w:val="007F08F8"/>
    <w:rsid w:val="007F243D"/>
    <w:rsid w:val="008009C4"/>
    <w:rsid w:val="008110B7"/>
    <w:rsid w:val="00812462"/>
    <w:rsid w:val="008215D4"/>
    <w:rsid w:val="00836149"/>
    <w:rsid w:val="008601A1"/>
    <w:rsid w:val="00860721"/>
    <w:rsid w:val="008668CE"/>
    <w:rsid w:val="00882D34"/>
    <w:rsid w:val="008841E7"/>
    <w:rsid w:val="008B6669"/>
    <w:rsid w:val="008C3B58"/>
    <w:rsid w:val="008D1550"/>
    <w:rsid w:val="008D4041"/>
    <w:rsid w:val="008D7817"/>
    <w:rsid w:val="00924911"/>
    <w:rsid w:val="0092756E"/>
    <w:rsid w:val="009412AC"/>
    <w:rsid w:val="00942B0E"/>
    <w:rsid w:val="00945689"/>
    <w:rsid w:val="009675AB"/>
    <w:rsid w:val="00983BD9"/>
    <w:rsid w:val="00991020"/>
    <w:rsid w:val="00995FE6"/>
    <w:rsid w:val="00997319"/>
    <w:rsid w:val="009A04B1"/>
    <w:rsid w:val="009A4D26"/>
    <w:rsid w:val="009A761E"/>
    <w:rsid w:val="009B19F9"/>
    <w:rsid w:val="009C1CBC"/>
    <w:rsid w:val="009C2FAA"/>
    <w:rsid w:val="009C43D5"/>
    <w:rsid w:val="009D2D2F"/>
    <w:rsid w:val="009D694D"/>
    <w:rsid w:val="009E3934"/>
    <w:rsid w:val="009F12F1"/>
    <w:rsid w:val="00A06077"/>
    <w:rsid w:val="00A07388"/>
    <w:rsid w:val="00A134E2"/>
    <w:rsid w:val="00A149C5"/>
    <w:rsid w:val="00A16B10"/>
    <w:rsid w:val="00A170B1"/>
    <w:rsid w:val="00A25CAF"/>
    <w:rsid w:val="00A31025"/>
    <w:rsid w:val="00A47C3B"/>
    <w:rsid w:val="00A56886"/>
    <w:rsid w:val="00A80491"/>
    <w:rsid w:val="00AA5C3F"/>
    <w:rsid w:val="00AB0E32"/>
    <w:rsid w:val="00AB0E7C"/>
    <w:rsid w:val="00AC001D"/>
    <w:rsid w:val="00AC0477"/>
    <w:rsid w:val="00AD670B"/>
    <w:rsid w:val="00AD787C"/>
    <w:rsid w:val="00AE046A"/>
    <w:rsid w:val="00AE4122"/>
    <w:rsid w:val="00AE7261"/>
    <w:rsid w:val="00AE7790"/>
    <w:rsid w:val="00AF5156"/>
    <w:rsid w:val="00AF6D2C"/>
    <w:rsid w:val="00B23E85"/>
    <w:rsid w:val="00B31FFF"/>
    <w:rsid w:val="00B35E53"/>
    <w:rsid w:val="00B40D89"/>
    <w:rsid w:val="00B43E3E"/>
    <w:rsid w:val="00B458A4"/>
    <w:rsid w:val="00B502B0"/>
    <w:rsid w:val="00B65AE0"/>
    <w:rsid w:val="00B709FF"/>
    <w:rsid w:val="00B7201B"/>
    <w:rsid w:val="00B767A5"/>
    <w:rsid w:val="00B82308"/>
    <w:rsid w:val="00B94829"/>
    <w:rsid w:val="00B97FA9"/>
    <w:rsid w:val="00BA157C"/>
    <w:rsid w:val="00BA1F27"/>
    <w:rsid w:val="00BA3043"/>
    <w:rsid w:val="00BD7CBB"/>
    <w:rsid w:val="00BF6C44"/>
    <w:rsid w:val="00C0218C"/>
    <w:rsid w:val="00C133E2"/>
    <w:rsid w:val="00C21266"/>
    <w:rsid w:val="00C22013"/>
    <w:rsid w:val="00C24EFE"/>
    <w:rsid w:val="00C25EA4"/>
    <w:rsid w:val="00C30093"/>
    <w:rsid w:val="00C32359"/>
    <w:rsid w:val="00C35BC3"/>
    <w:rsid w:val="00C551B0"/>
    <w:rsid w:val="00C5671E"/>
    <w:rsid w:val="00C65D53"/>
    <w:rsid w:val="00C674E6"/>
    <w:rsid w:val="00C90733"/>
    <w:rsid w:val="00CD3DAA"/>
    <w:rsid w:val="00D05998"/>
    <w:rsid w:val="00D05C85"/>
    <w:rsid w:val="00D15242"/>
    <w:rsid w:val="00D21274"/>
    <w:rsid w:val="00D278A6"/>
    <w:rsid w:val="00D34F1D"/>
    <w:rsid w:val="00D47DDE"/>
    <w:rsid w:val="00D55860"/>
    <w:rsid w:val="00D571FB"/>
    <w:rsid w:val="00D63ABD"/>
    <w:rsid w:val="00D742E8"/>
    <w:rsid w:val="00D85A87"/>
    <w:rsid w:val="00D93845"/>
    <w:rsid w:val="00DA080C"/>
    <w:rsid w:val="00DA6E79"/>
    <w:rsid w:val="00DB37E1"/>
    <w:rsid w:val="00DC107A"/>
    <w:rsid w:val="00DC2E63"/>
    <w:rsid w:val="00DC6D0E"/>
    <w:rsid w:val="00DD7A33"/>
    <w:rsid w:val="00DF4854"/>
    <w:rsid w:val="00E06567"/>
    <w:rsid w:val="00E104A5"/>
    <w:rsid w:val="00E213FE"/>
    <w:rsid w:val="00E33DAB"/>
    <w:rsid w:val="00E37BB5"/>
    <w:rsid w:val="00E42274"/>
    <w:rsid w:val="00E542C3"/>
    <w:rsid w:val="00E80222"/>
    <w:rsid w:val="00E833BA"/>
    <w:rsid w:val="00E935D5"/>
    <w:rsid w:val="00EA38C3"/>
    <w:rsid w:val="00EA7E52"/>
    <w:rsid w:val="00EB0AF8"/>
    <w:rsid w:val="00EC6E22"/>
    <w:rsid w:val="00ED295A"/>
    <w:rsid w:val="00ED5C50"/>
    <w:rsid w:val="00EE07C2"/>
    <w:rsid w:val="00EF0B3E"/>
    <w:rsid w:val="00EF159D"/>
    <w:rsid w:val="00F015E0"/>
    <w:rsid w:val="00F173D0"/>
    <w:rsid w:val="00F23F20"/>
    <w:rsid w:val="00F25531"/>
    <w:rsid w:val="00F32AE6"/>
    <w:rsid w:val="00F37BBF"/>
    <w:rsid w:val="00F516AD"/>
    <w:rsid w:val="00F57475"/>
    <w:rsid w:val="00F613A8"/>
    <w:rsid w:val="00F703D2"/>
    <w:rsid w:val="00F710FE"/>
    <w:rsid w:val="00F826D4"/>
    <w:rsid w:val="00F83D52"/>
    <w:rsid w:val="00F877A4"/>
    <w:rsid w:val="00F9089B"/>
    <w:rsid w:val="00F936BF"/>
    <w:rsid w:val="00FC7E0A"/>
    <w:rsid w:val="00FD45D4"/>
    <w:rsid w:val="00FD6038"/>
    <w:rsid w:val="00FD6CDB"/>
    <w:rsid w:val="00FE26C5"/>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7D7284"/>
  <w15:docId w15:val="{41FA4A93-FED2-A74C-96A8-5AA9AA85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A9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059F"/>
    <w:rPr>
      <w:color w:val="0000FF"/>
      <w:u w:val="single"/>
    </w:rPr>
  </w:style>
  <w:style w:type="paragraph" w:styleId="DocumentMap">
    <w:name w:val="Document Map"/>
    <w:basedOn w:val="Normal"/>
    <w:link w:val="DocumentMapChar"/>
    <w:uiPriority w:val="99"/>
    <w:semiHidden/>
    <w:unhideWhenUsed/>
    <w:rsid w:val="00753EBA"/>
    <w:rPr>
      <w:rFonts w:ascii="Tahoma" w:hAnsi="Tahoma" w:cs="Tahoma"/>
      <w:sz w:val="16"/>
      <w:szCs w:val="16"/>
    </w:rPr>
  </w:style>
  <w:style w:type="character" w:customStyle="1" w:styleId="DocumentMapChar">
    <w:name w:val="Document Map Char"/>
    <w:link w:val="DocumentMap"/>
    <w:uiPriority w:val="99"/>
    <w:semiHidden/>
    <w:rsid w:val="00753EBA"/>
    <w:rPr>
      <w:rFonts w:ascii="Tahoma" w:hAnsi="Tahoma" w:cs="Tahoma"/>
      <w:sz w:val="16"/>
      <w:szCs w:val="16"/>
    </w:rPr>
  </w:style>
  <w:style w:type="paragraph" w:customStyle="1" w:styleId="Listenabsatz">
    <w:name w:val="Listenabsatz"/>
    <w:basedOn w:val="Normal"/>
    <w:uiPriority w:val="99"/>
    <w:qFormat/>
    <w:rsid w:val="005A2836"/>
    <w:pPr>
      <w:ind w:left="720"/>
      <w:contextualSpacing/>
    </w:pPr>
  </w:style>
  <w:style w:type="character" w:styleId="CommentReference">
    <w:name w:val="annotation reference"/>
    <w:uiPriority w:val="99"/>
    <w:semiHidden/>
    <w:unhideWhenUsed/>
    <w:rsid w:val="009273E0"/>
    <w:rPr>
      <w:sz w:val="16"/>
      <w:szCs w:val="16"/>
    </w:rPr>
  </w:style>
  <w:style w:type="paragraph" w:styleId="CommentText">
    <w:name w:val="annotation text"/>
    <w:basedOn w:val="Normal"/>
    <w:link w:val="CommentTextChar"/>
    <w:uiPriority w:val="99"/>
    <w:semiHidden/>
    <w:unhideWhenUsed/>
    <w:rsid w:val="009273E0"/>
    <w:rPr>
      <w:sz w:val="20"/>
      <w:szCs w:val="20"/>
    </w:rPr>
  </w:style>
  <w:style w:type="character" w:customStyle="1" w:styleId="CommentTextChar">
    <w:name w:val="Comment Text Char"/>
    <w:link w:val="CommentText"/>
    <w:uiPriority w:val="99"/>
    <w:semiHidden/>
    <w:rsid w:val="009273E0"/>
    <w:rPr>
      <w:lang w:val="en-US" w:eastAsia="en-US"/>
    </w:rPr>
  </w:style>
  <w:style w:type="paragraph" w:styleId="CommentSubject">
    <w:name w:val="annotation subject"/>
    <w:basedOn w:val="CommentText"/>
    <w:next w:val="CommentText"/>
    <w:link w:val="CommentSubjectChar"/>
    <w:uiPriority w:val="99"/>
    <w:semiHidden/>
    <w:unhideWhenUsed/>
    <w:rsid w:val="009273E0"/>
    <w:rPr>
      <w:b/>
      <w:bCs/>
    </w:rPr>
  </w:style>
  <w:style w:type="character" w:customStyle="1" w:styleId="CommentSubjectChar">
    <w:name w:val="Comment Subject Char"/>
    <w:link w:val="CommentSubject"/>
    <w:uiPriority w:val="99"/>
    <w:semiHidden/>
    <w:rsid w:val="009273E0"/>
    <w:rPr>
      <w:b/>
      <w:bCs/>
      <w:lang w:val="en-US" w:eastAsia="en-US"/>
    </w:rPr>
  </w:style>
  <w:style w:type="paragraph" w:styleId="BalloonText">
    <w:name w:val="Balloon Text"/>
    <w:basedOn w:val="Normal"/>
    <w:link w:val="BalloonTextChar"/>
    <w:uiPriority w:val="99"/>
    <w:semiHidden/>
    <w:unhideWhenUsed/>
    <w:rsid w:val="009273E0"/>
    <w:rPr>
      <w:rFonts w:ascii="Tahoma" w:hAnsi="Tahoma" w:cs="Tahoma"/>
      <w:sz w:val="16"/>
      <w:szCs w:val="16"/>
    </w:rPr>
  </w:style>
  <w:style w:type="character" w:customStyle="1" w:styleId="BalloonTextChar">
    <w:name w:val="Balloon Text Char"/>
    <w:link w:val="BalloonText"/>
    <w:uiPriority w:val="99"/>
    <w:semiHidden/>
    <w:rsid w:val="009273E0"/>
    <w:rPr>
      <w:rFonts w:ascii="Tahoma" w:hAnsi="Tahoma" w:cs="Tahoma"/>
      <w:sz w:val="16"/>
      <w:szCs w:val="16"/>
      <w:lang w:val="en-US" w:eastAsia="en-US"/>
    </w:rPr>
  </w:style>
  <w:style w:type="paragraph" w:styleId="Header">
    <w:name w:val="header"/>
    <w:basedOn w:val="Normal"/>
    <w:link w:val="HeaderChar"/>
    <w:uiPriority w:val="99"/>
    <w:unhideWhenUsed/>
    <w:rsid w:val="0003206D"/>
    <w:pPr>
      <w:tabs>
        <w:tab w:val="center" w:pos="4320"/>
        <w:tab w:val="right" w:pos="8640"/>
      </w:tabs>
    </w:pPr>
  </w:style>
  <w:style w:type="character" w:customStyle="1" w:styleId="HeaderChar">
    <w:name w:val="Header Char"/>
    <w:link w:val="Header"/>
    <w:uiPriority w:val="99"/>
    <w:rsid w:val="0003206D"/>
    <w:rPr>
      <w:sz w:val="24"/>
      <w:szCs w:val="24"/>
    </w:rPr>
  </w:style>
  <w:style w:type="paragraph" w:styleId="Footer">
    <w:name w:val="footer"/>
    <w:basedOn w:val="Normal"/>
    <w:link w:val="FooterChar"/>
    <w:uiPriority w:val="99"/>
    <w:unhideWhenUsed/>
    <w:rsid w:val="0003206D"/>
    <w:pPr>
      <w:tabs>
        <w:tab w:val="center" w:pos="4320"/>
        <w:tab w:val="right" w:pos="8640"/>
      </w:tabs>
    </w:pPr>
  </w:style>
  <w:style w:type="character" w:customStyle="1" w:styleId="FooterChar">
    <w:name w:val="Footer Char"/>
    <w:link w:val="Footer"/>
    <w:uiPriority w:val="99"/>
    <w:rsid w:val="0003206D"/>
    <w:rPr>
      <w:sz w:val="24"/>
      <w:szCs w:val="24"/>
    </w:rPr>
  </w:style>
  <w:style w:type="character" w:styleId="PageNumber">
    <w:name w:val="page number"/>
    <w:uiPriority w:val="99"/>
    <w:semiHidden/>
    <w:unhideWhenUsed/>
    <w:rsid w:val="00924911"/>
  </w:style>
  <w:style w:type="paragraph" w:styleId="ListParagraph">
    <w:name w:val="List Paragraph"/>
    <w:basedOn w:val="Normal"/>
    <w:qFormat/>
    <w:rsid w:val="00615675"/>
    <w:pPr>
      <w:ind w:left="720"/>
      <w:contextualSpacing/>
    </w:pPr>
    <w:rPr>
      <w:rFonts w:ascii="Cambria" w:hAnsi="Cambria"/>
      <w:lang w:eastAsia="ja-JP"/>
    </w:rPr>
  </w:style>
  <w:style w:type="character" w:styleId="UnresolvedMention">
    <w:name w:val="Unresolved Mention"/>
    <w:basedOn w:val="DefaultParagraphFont"/>
    <w:uiPriority w:val="99"/>
    <w:semiHidden/>
    <w:unhideWhenUsed/>
    <w:rsid w:val="00151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118254">
      <w:bodyDiv w:val="1"/>
      <w:marLeft w:val="0"/>
      <w:marRight w:val="0"/>
      <w:marTop w:val="0"/>
      <w:marBottom w:val="0"/>
      <w:divBdr>
        <w:top w:val="none" w:sz="0" w:space="0" w:color="auto"/>
        <w:left w:val="none" w:sz="0" w:space="0" w:color="auto"/>
        <w:bottom w:val="none" w:sz="0" w:space="0" w:color="auto"/>
        <w:right w:val="none" w:sz="0" w:space="0" w:color="auto"/>
      </w:divBdr>
      <w:divsChild>
        <w:div w:id="1224486375">
          <w:marLeft w:val="0"/>
          <w:marRight w:val="0"/>
          <w:marTop w:val="0"/>
          <w:marBottom w:val="0"/>
          <w:divBdr>
            <w:top w:val="none" w:sz="0" w:space="0" w:color="auto"/>
            <w:left w:val="none" w:sz="0" w:space="0" w:color="auto"/>
            <w:bottom w:val="none" w:sz="0" w:space="0" w:color="auto"/>
            <w:right w:val="none" w:sz="0" w:space="0" w:color="auto"/>
          </w:divBdr>
          <w:divsChild>
            <w:div w:id="17763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446">
      <w:bodyDiv w:val="1"/>
      <w:marLeft w:val="0"/>
      <w:marRight w:val="0"/>
      <w:marTop w:val="0"/>
      <w:marBottom w:val="0"/>
      <w:divBdr>
        <w:top w:val="none" w:sz="0" w:space="0" w:color="auto"/>
        <w:left w:val="none" w:sz="0" w:space="0" w:color="auto"/>
        <w:bottom w:val="none" w:sz="0" w:space="0" w:color="auto"/>
        <w:right w:val="none" w:sz="0" w:space="0" w:color="auto"/>
      </w:divBdr>
    </w:div>
    <w:div w:id="1296645391">
      <w:bodyDiv w:val="1"/>
      <w:marLeft w:val="0"/>
      <w:marRight w:val="0"/>
      <w:marTop w:val="0"/>
      <w:marBottom w:val="0"/>
      <w:divBdr>
        <w:top w:val="none" w:sz="0" w:space="0" w:color="auto"/>
        <w:left w:val="none" w:sz="0" w:space="0" w:color="auto"/>
        <w:bottom w:val="none" w:sz="0" w:space="0" w:color="auto"/>
        <w:right w:val="none" w:sz="0" w:space="0" w:color="auto"/>
      </w:divBdr>
    </w:div>
    <w:div w:id="1541433485">
      <w:bodyDiv w:val="1"/>
      <w:marLeft w:val="0"/>
      <w:marRight w:val="0"/>
      <w:marTop w:val="0"/>
      <w:marBottom w:val="0"/>
      <w:divBdr>
        <w:top w:val="none" w:sz="0" w:space="0" w:color="auto"/>
        <w:left w:val="none" w:sz="0" w:space="0" w:color="auto"/>
        <w:bottom w:val="none" w:sz="0" w:space="0" w:color="auto"/>
        <w:right w:val="none" w:sz="0" w:space="0" w:color="auto"/>
      </w:divBdr>
    </w:div>
    <w:div w:id="1680160135">
      <w:bodyDiv w:val="1"/>
      <w:marLeft w:val="0"/>
      <w:marRight w:val="0"/>
      <w:marTop w:val="0"/>
      <w:marBottom w:val="0"/>
      <w:divBdr>
        <w:top w:val="none" w:sz="0" w:space="0" w:color="auto"/>
        <w:left w:val="none" w:sz="0" w:space="0" w:color="auto"/>
        <w:bottom w:val="none" w:sz="0" w:space="0" w:color="auto"/>
        <w:right w:val="none" w:sz="0" w:space="0" w:color="auto"/>
      </w:divBdr>
    </w:div>
    <w:div w:id="1820147168">
      <w:bodyDiv w:val="1"/>
      <w:marLeft w:val="0"/>
      <w:marRight w:val="0"/>
      <w:marTop w:val="0"/>
      <w:marBottom w:val="0"/>
      <w:divBdr>
        <w:top w:val="none" w:sz="0" w:space="0" w:color="auto"/>
        <w:left w:val="none" w:sz="0" w:space="0" w:color="auto"/>
        <w:bottom w:val="none" w:sz="0" w:space="0" w:color="auto"/>
        <w:right w:val="none" w:sz="0" w:space="0" w:color="auto"/>
      </w:divBdr>
    </w:div>
    <w:div w:id="2092387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islw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7D057-F24E-4A2A-ACFA-33A19447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Quek</dc:creator>
  <cp:keywords/>
  <dc:description/>
  <cp:lastModifiedBy>Alvis Lim</cp:lastModifiedBy>
  <cp:revision>18</cp:revision>
  <cp:lastPrinted>2018-05-08T10:43:00Z</cp:lastPrinted>
  <dcterms:created xsi:type="dcterms:W3CDTF">2020-05-02T06:19:00Z</dcterms:created>
  <dcterms:modified xsi:type="dcterms:W3CDTF">2020-09-11T16:08:00Z</dcterms:modified>
  <cp:category/>
</cp:coreProperties>
</file>